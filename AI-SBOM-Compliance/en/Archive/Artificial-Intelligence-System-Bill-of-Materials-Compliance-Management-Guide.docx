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Open Sans" w:cs="Open Sans" w:eastAsia="Open Sans" w:hAnsi="Open Sans"/>
        </w:rPr>
      </w:pPr>
      <w:bookmarkStart w:colFirst="0" w:colLast="0" w:name="_heading=h.x3i92tls8mld" w:id="0"/>
      <w:bookmarkEnd w:id="0"/>
      <w:r w:rsidDel="00000000" w:rsidR="00000000" w:rsidRPr="00000000">
        <w:rPr>
          <w:rtl w:val="0"/>
        </w:rPr>
      </w:r>
    </w:p>
    <w:p w:rsidR="00000000" w:rsidDel="00000000" w:rsidP="00000000" w:rsidRDefault="00000000" w:rsidRPr="00000000" w14:paraId="00000002">
      <w:pPr>
        <w:pStyle w:val="Title"/>
        <w:rPr>
          <w:rFonts w:ascii="Open Sans" w:cs="Open Sans" w:eastAsia="Open Sans" w:hAnsi="Open Sans"/>
        </w:rPr>
      </w:pPr>
      <w:bookmarkStart w:colFirst="0" w:colLast="0" w:name="_heading=h.ca8j4khknmu2" w:id="1"/>
      <w:bookmarkEnd w:id="1"/>
      <w:r w:rsidDel="00000000" w:rsidR="00000000" w:rsidRPr="00000000">
        <w:rPr>
          <w:rtl w:val="0"/>
        </w:rPr>
      </w:r>
    </w:p>
    <w:p w:rsidR="00000000" w:rsidDel="00000000" w:rsidP="00000000" w:rsidRDefault="00000000" w:rsidRPr="00000000" w14:paraId="00000003">
      <w:pPr>
        <w:pStyle w:val="Title"/>
        <w:rPr>
          <w:rFonts w:ascii="Open Sans" w:cs="Open Sans" w:eastAsia="Open Sans" w:hAnsi="Open Sans"/>
        </w:rPr>
      </w:pPr>
      <w:bookmarkStart w:colFirst="0" w:colLast="0" w:name="_heading=h.kgwsi2bat8zx" w:id="2"/>
      <w:bookmarkEnd w:id="2"/>
      <w:r w:rsidDel="00000000" w:rsidR="00000000" w:rsidRPr="00000000">
        <w:rPr>
          <w:rtl w:val="0"/>
        </w:rPr>
      </w:r>
    </w:p>
    <w:p w:rsidR="00000000" w:rsidDel="00000000" w:rsidP="00000000" w:rsidRDefault="00000000" w:rsidRPr="00000000" w14:paraId="00000004">
      <w:pPr>
        <w:pStyle w:val="Title"/>
        <w:rPr>
          <w:rFonts w:ascii="Open Sans" w:cs="Open Sans" w:eastAsia="Open Sans" w:hAnsi="Open Sans"/>
        </w:rPr>
      </w:pPr>
      <w:bookmarkStart w:colFirst="0" w:colLast="0" w:name="_heading=h.pzcghykzc46" w:id="3"/>
      <w:bookmarkEnd w:id="3"/>
      <w:r w:rsidDel="00000000" w:rsidR="00000000" w:rsidRPr="00000000">
        <w:rPr>
          <w:rtl w:val="0"/>
        </w:rPr>
      </w:r>
    </w:p>
    <w:p w:rsidR="00000000" w:rsidDel="00000000" w:rsidP="00000000" w:rsidRDefault="00000000" w:rsidRPr="00000000" w14:paraId="00000005">
      <w:pPr>
        <w:pStyle w:val="Title"/>
        <w:rPr>
          <w:rFonts w:ascii="Open Sans" w:cs="Open Sans" w:eastAsia="Open Sans" w:hAnsi="Open Sans"/>
        </w:rPr>
      </w:pPr>
      <w:bookmarkStart w:colFirst="0" w:colLast="0" w:name="_heading=h.g5xj5gtyj4fq" w:id="4"/>
      <w:bookmarkEnd w:id="4"/>
      <w:r w:rsidDel="00000000" w:rsidR="00000000" w:rsidRPr="00000000">
        <w:rPr>
          <w:rtl w:val="0"/>
        </w:rPr>
      </w:r>
    </w:p>
    <w:p w:rsidR="00000000" w:rsidDel="00000000" w:rsidP="00000000" w:rsidRDefault="00000000" w:rsidRPr="00000000" w14:paraId="00000006">
      <w:pPr>
        <w:pStyle w:val="Title"/>
        <w:jc w:val="center"/>
        <w:rPr>
          <w:rFonts w:ascii="Open Sans" w:cs="Open Sans" w:eastAsia="Open Sans" w:hAnsi="Open Sans"/>
        </w:rPr>
      </w:pPr>
      <w:bookmarkStart w:colFirst="0" w:colLast="0" w:name="_heading=h.473ncs8raxyu" w:id="5"/>
      <w:bookmarkEnd w:id="5"/>
      <w:sdt>
        <w:sdtPr>
          <w:tag w:val="goog_rdk_0"/>
        </w:sdtPr>
        <w:sdtContent>
          <w:commentRangeStart w:id="0"/>
        </w:sdtContent>
      </w:sdt>
      <w:r w:rsidDel="00000000" w:rsidR="00000000" w:rsidRPr="00000000">
        <w:rPr>
          <w:rFonts w:ascii="Open Sans" w:cs="Open Sans" w:eastAsia="Open Sans" w:hAnsi="Open Sans"/>
          <w:rtl w:val="0"/>
        </w:rPr>
        <w:t xml:space="preserve">Artificial Intelligence </w:t>
        <w:br w:type="textWrapping"/>
        <w:t xml:space="preserve">System Bill of Materials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Subtitle"/>
        <w:jc w:val="left"/>
        <w:rPr>
          <w:rFonts w:ascii="Open Sans" w:cs="Open Sans" w:eastAsia="Open Sans" w:hAnsi="Open Sans"/>
        </w:rPr>
      </w:pPr>
      <w:bookmarkStart w:colFirst="0" w:colLast="0" w:name="_heading=h.jp12ru3577nv" w:id="6"/>
      <w:bookmarkEnd w:id="6"/>
      <w:r w:rsidDel="00000000" w:rsidR="00000000" w:rsidRPr="00000000">
        <w:rPr>
          <w:rtl w:val="0"/>
        </w:rPr>
      </w:r>
    </w:p>
    <w:p w:rsidR="00000000" w:rsidDel="00000000" w:rsidP="00000000" w:rsidRDefault="00000000" w:rsidRPr="00000000" w14:paraId="00000008">
      <w:pPr>
        <w:pStyle w:val="Subtitle"/>
        <w:jc w:val="center"/>
        <w:rPr>
          <w:rFonts w:ascii="Open Sans" w:cs="Open Sans" w:eastAsia="Open Sans" w:hAnsi="Open Sans"/>
        </w:rPr>
      </w:pPr>
      <w:bookmarkStart w:colFirst="0" w:colLast="0" w:name="_heading=h.zbo7rz8x0856" w:id="7"/>
      <w:bookmarkEnd w:id="7"/>
      <w:r w:rsidDel="00000000" w:rsidR="00000000" w:rsidRPr="00000000">
        <w:rPr>
          <w:rFonts w:ascii="Open Sans" w:cs="Open Sans" w:eastAsia="Open Sans" w:hAnsi="Open Sans"/>
          <w:rtl w:val="0"/>
        </w:rPr>
        <w:t xml:space="preserve">Compliance Management Guide </w:t>
        <w:br w:type="textWrapping"/>
        <w:t xml:space="preserve">for the Supply Chain</w:t>
      </w: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i w:val="1"/>
        </w:rPr>
      </w:pPr>
      <w:r w:rsidDel="00000000" w:rsidR="00000000" w:rsidRPr="00000000">
        <w:rPr>
          <w:rFonts w:ascii="Open Sans" w:cs="Open Sans" w:eastAsia="Open Sans" w:hAnsi="Open Sans"/>
          <w:i w:val="1"/>
          <w:rtl w:val="0"/>
        </w:rPr>
        <w:t xml:space="preserve">Draft Document from the OpenChain Project AI Work Group</w:t>
      </w:r>
    </w:p>
    <w:p w:rsidR="00000000" w:rsidDel="00000000" w:rsidP="00000000" w:rsidRDefault="00000000" w:rsidRPr="00000000" w14:paraId="00000010">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rPr>
      </w:pPr>
      <w:r w:rsidDel="00000000" w:rsidR="00000000" w:rsidRPr="00000000">
        <w:rPr>
          <w:rFonts w:ascii="Open Sans" w:cs="Open Sans" w:eastAsia="Open Sans" w:hAnsi="Open Sans"/>
          <w:color w:val="ff0000"/>
          <w:rtl w:val="0"/>
        </w:rPr>
        <w:t xml:space="preserve">THIS IS NOT A PRODUCTION RELEASE OR OFFICIAL RELEASE DOCUMENT FROM THE OPENCHAIN PROJECT. AT THIS JUNCTURE, IT IS WORKING DOCUMENT DESIGNED TO ALLOW INTERESTED PARTIES TO SHARE IDEAS.</w:t>
      </w:r>
      <w:r w:rsidDel="00000000" w:rsidR="00000000" w:rsidRPr="00000000">
        <w:rPr>
          <w:rtl w:val="0"/>
        </w:rPr>
      </w:r>
    </w:p>
    <w:p w:rsidR="00000000" w:rsidDel="00000000" w:rsidP="00000000" w:rsidRDefault="00000000" w:rsidRPr="00000000" w14:paraId="00000016">
      <w:pPr>
        <w:pStyle w:val="Heading1"/>
        <w:spacing w:line="276" w:lineRule="auto"/>
        <w:jc w:val="both"/>
        <w:rPr>
          <w:rFonts w:ascii="Open Sans" w:cs="Open Sans" w:eastAsia="Open Sans" w:hAnsi="Open Sans"/>
        </w:rPr>
      </w:pPr>
      <w:bookmarkStart w:colFirst="0" w:colLast="0" w:name="_heading=h.silxw31xopk3" w:id="8"/>
      <w:bookmarkEnd w:id="8"/>
      <w:r w:rsidDel="00000000" w:rsidR="00000000" w:rsidRPr="00000000">
        <w:rPr>
          <w:rFonts w:ascii="Open Sans" w:cs="Open Sans" w:eastAsia="Open Sans" w:hAnsi="Open Sans"/>
          <w:rtl w:val="0"/>
        </w:rPr>
        <w:t xml:space="preserve">Table of Contents</w:t>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Rule="auto"/>
            <w:rPr>
              <w:rFonts w:ascii="Open Sans" w:cs="Open Sans" w:eastAsia="Open Sans" w:hAnsi="Open Sans"/>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silxw31xopk3">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rPr>
              <w:rFonts w:ascii="Open Sans" w:cs="Open Sans" w:eastAsia="Open Sans" w:hAnsi="Open Sans"/>
              <w:color w:val="000000"/>
              <w:u w:val="none"/>
            </w:rPr>
          </w:pPr>
          <w:hyperlink w:anchor="_heading=h.f42caaqaky7t">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rFonts w:ascii="Open Sans" w:cs="Open Sans" w:eastAsia="Open Sans" w:hAnsi="Open Sans"/>
              <w:color w:val="000000"/>
              <w:u w:val="none"/>
            </w:rPr>
          </w:pPr>
          <w:hyperlink w:anchor="_heading=h.pkv7f7leoki9">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1. Scope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rFonts w:ascii="Open Sans" w:cs="Open Sans" w:eastAsia="Open Sans" w:hAnsi="Open Sans"/>
              <w:color w:val="000000"/>
              <w:u w:val="none"/>
            </w:rPr>
          </w:pPr>
          <w:hyperlink w:anchor="_heading=h.r9s833iuqfwo">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 Terms and Definitions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rFonts w:ascii="Open Sans" w:cs="Open Sans" w:eastAsia="Open Sans" w:hAnsi="Open Sans"/>
              <w:color w:val="000000"/>
              <w:u w:val="none"/>
            </w:rPr>
          </w:pPr>
          <w:hyperlink w:anchor="_heading=h.wmhy50z0rbb9">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2.1 Artificial Intelligence (AI)</w:t>
              <w:br w:type="textWrapping"/>
              <w:t xml:space="preserve">a computer system capable of performing tasks that would previously require human intelligence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rPr>
              <w:rFonts w:ascii="Open Sans" w:cs="Open Sans" w:eastAsia="Open Sans" w:hAnsi="Open Sans"/>
              <w:color w:val="000000"/>
              <w:u w:val="none"/>
            </w:rPr>
          </w:pPr>
          <w:hyperlink w:anchor="_heading=h.rk5h4335wp55">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2.2 Artificial Intelligence System Bill of Materials (AI SBOM)</w:t>
              <w:br w:type="textWrapping"/>
              <w:t xml:space="preserve">a list of components and relevant information about the components that make up part or all of an AI system</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Open Sans" w:cs="Open Sans" w:eastAsia="Open Sans" w:hAnsi="Open Sans"/>
              <w:color w:val="000000"/>
              <w:u w:val="none"/>
            </w:rPr>
          </w:pPr>
          <w:hyperlink w:anchor="_heading=h.4h74ds5rdkoe">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2.3 Artificial Intelligence System Bill of Materials Compliance (AI SBOM Compliance)</w:t>
              <w:br w:type="textWrapping"/>
              <w:t xml:space="preserve">a compliance activity related to AI that uses a bill of materials to support licensing, regulatory or business requirements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720" w:firstLine="0"/>
            <w:rPr>
              <w:rFonts w:ascii="Open Sans" w:cs="Open Sans" w:eastAsia="Open Sans" w:hAnsi="Open Sans"/>
              <w:color w:val="000000"/>
              <w:u w:val="none"/>
            </w:rPr>
          </w:pPr>
          <w:hyperlink w:anchor="_heading=h.xkq4yg1453b0">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2.4 - compliance artifacts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720" w:firstLine="0"/>
            <w:rPr>
              <w:rFonts w:ascii="Open Sans" w:cs="Open Sans" w:eastAsia="Open Sans" w:hAnsi="Open Sans"/>
              <w:color w:val="000000"/>
              <w:u w:val="none"/>
            </w:rPr>
          </w:pPr>
          <w:hyperlink w:anchor="_heading=h.7tzamsk3pbi9">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2.5 - identified licenses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720" w:firstLine="0"/>
            <w:rPr>
              <w:rFonts w:ascii="Open Sans" w:cs="Open Sans" w:eastAsia="Open Sans" w:hAnsi="Open Sans"/>
              <w:color w:val="000000"/>
              <w:u w:val="none"/>
            </w:rPr>
          </w:pPr>
          <w:hyperlink w:anchor="_heading=h.fzlbgd56ej4j">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2.6 - program</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720" w:firstLine="0"/>
            <w:rPr>
              <w:rFonts w:ascii="Open Sans" w:cs="Open Sans" w:eastAsia="Open Sans" w:hAnsi="Open Sans"/>
              <w:color w:val="000000"/>
              <w:u w:val="none"/>
            </w:rPr>
          </w:pPr>
          <w:hyperlink w:anchor="_heading=h.u0u7ady3vg9b">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2.7 - program participants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720" w:firstLine="0"/>
            <w:rPr>
              <w:rFonts w:ascii="Open Sans" w:cs="Open Sans" w:eastAsia="Open Sans" w:hAnsi="Open Sans"/>
              <w:color w:val="000000"/>
              <w:u w:val="none"/>
            </w:rPr>
          </w:pPr>
          <w:hyperlink w:anchor="_heading=h.cm4c1pimehhs">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2.8 - supplied software</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720" w:firstLine="0"/>
            <w:rPr>
              <w:rFonts w:ascii="Open Sans" w:cs="Open Sans" w:eastAsia="Open Sans" w:hAnsi="Open Sans"/>
              <w:color w:val="000000"/>
              <w:u w:val="none"/>
            </w:rPr>
          </w:pPr>
          <w:hyperlink w:anchor="_heading=h.auuw7jo9wz9y">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2.9 - verification materials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rFonts w:ascii="Open Sans" w:cs="Open Sans" w:eastAsia="Open Sans" w:hAnsi="Open Sans"/>
              <w:color w:val="000000"/>
              <w:u w:val="none"/>
            </w:rPr>
          </w:pPr>
          <w:hyperlink w:anchor="_heading=h.rygbkyovz15x">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 Guidance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Open Sans" w:cs="Open Sans" w:eastAsia="Open Sans" w:hAnsi="Open Sans"/>
              <w:color w:val="000000"/>
              <w:u w:val="none"/>
            </w:rPr>
          </w:pPr>
          <w:hyperlink w:anchor="_heading=h.w40a5gldv0bz">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3.1 Policy</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Open Sans" w:cs="Open Sans" w:eastAsia="Open Sans" w:hAnsi="Open Sans"/>
              <w:color w:val="000000"/>
              <w:u w:val="none"/>
            </w:rPr>
          </w:pPr>
          <w:hyperlink w:anchor="_heading=h.lqy6ttfv3nzq">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rFonts w:ascii="Open Sans" w:cs="Open Sans" w:eastAsia="Open Sans" w:hAnsi="Open Sans"/>
              <w:color w:val="000000"/>
              <w:u w:val="none"/>
            </w:rPr>
          </w:pPr>
          <w:hyperlink w:anchor="_heading=h.dsln1wfr0ej3">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Open Sans" w:cs="Open Sans" w:eastAsia="Open Sans" w:hAnsi="Open Sans"/>
              <w:color w:val="000000"/>
              <w:u w:val="none"/>
            </w:rPr>
          </w:pPr>
          <w:hyperlink w:anchor="_heading=h.3w7dc03p0ucb">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3.2 Competence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rFonts w:ascii="Open Sans" w:cs="Open Sans" w:eastAsia="Open Sans" w:hAnsi="Open Sans"/>
              <w:color w:val="000000"/>
              <w:u w:val="none"/>
            </w:rPr>
          </w:pPr>
          <w:hyperlink w:anchor="_heading=h.yoaohm4gzuim">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Open Sans" w:cs="Open Sans" w:eastAsia="Open Sans" w:hAnsi="Open Sans"/>
              <w:color w:val="000000"/>
              <w:u w:val="none"/>
            </w:rPr>
          </w:pPr>
          <w:hyperlink w:anchor="_heading=h.v05idpxl30u3">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Open Sans" w:cs="Open Sans" w:eastAsia="Open Sans" w:hAnsi="Open Sans"/>
              <w:color w:val="000000"/>
              <w:u w:val="none"/>
            </w:rPr>
          </w:pPr>
          <w:hyperlink w:anchor="_heading=h.5rcij7vutd14">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3.3 Awareness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rFonts w:ascii="Open Sans" w:cs="Open Sans" w:eastAsia="Open Sans" w:hAnsi="Open Sans"/>
              <w:color w:val="000000"/>
              <w:u w:val="none"/>
            </w:rPr>
          </w:pPr>
          <w:hyperlink w:anchor="_heading=h.37vqgciqlid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Open Sans" w:cs="Open Sans" w:eastAsia="Open Sans" w:hAnsi="Open Sans"/>
              <w:color w:val="000000"/>
              <w:u w:val="none"/>
            </w:rPr>
          </w:pPr>
          <w:hyperlink w:anchor="_heading=h.oriuyug64wih">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Open Sans" w:cs="Open Sans" w:eastAsia="Open Sans" w:hAnsi="Open Sans"/>
              <w:color w:val="000000"/>
              <w:u w:val="none"/>
            </w:rPr>
          </w:pPr>
          <w:hyperlink w:anchor="_heading=h.s6305crzik1">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3.4 Program scope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rFonts w:ascii="Open Sans" w:cs="Open Sans" w:eastAsia="Open Sans" w:hAnsi="Open Sans"/>
              <w:color w:val="000000"/>
              <w:u w:val="none"/>
            </w:rPr>
          </w:pPr>
          <w:hyperlink w:anchor="_heading=h.5uyx2dbti4nh">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Open Sans" w:cs="Open Sans" w:eastAsia="Open Sans" w:hAnsi="Open Sans"/>
              <w:color w:val="000000"/>
              <w:u w:val="none"/>
            </w:rPr>
          </w:pPr>
          <w:hyperlink w:anchor="_heading=h.y44u9pjxlw5v">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Open Sans" w:cs="Open Sans" w:eastAsia="Open Sans" w:hAnsi="Open Sans"/>
              <w:color w:val="000000"/>
              <w:u w:val="none"/>
            </w:rPr>
          </w:pPr>
          <w:hyperlink w:anchor="_heading=h.so15up5hs3v7">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3.5 License obligations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rPr>
              <w:rFonts w:ascii="Open Sans" w:cs="Open Sans" w:eastAsia="Open Sans" w:hAnsi="Open Sans"/>
              <w:color w:val="000000"/>
              <w:u w:val="none"/>
            </w:rPr>
          </w:pPr>
          <w:hyperlink w:anchor="_heading=h.rzh34jdptvz0">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rFonts w:ascii="Open Sans" w:cs="Open Sans" w:eastAsia="Open Sans" w:hAnsi="Open Sans"/>
              <w:color w:val="000000"/>
              <w:u w:val="none"/>
            </w:rPr>
          </w:pPr>
          <w:hyperlink w:anchor="_heading=h.tqodvm2mmj8e">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Open Sans" w:cs="Open Sans" w:eastAsia="Open Sans" w:hAnsi="Open Sans"/>
              <w:color w:val="000000"/>
              <w:u w:val="none"/>
            </w:rPr>
          </w:pPr>
          <w:hyperlink w:anchor="_heading=h.zcph7s2p2x38">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3.6 Transparency obligations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Open Sans" w:cs="Open Sans" w:eastAsia="Open Sans" w:hAnsi="Open Sans"/>
              <w:color w:val="000000"/>
              <w:u w:val="none"/>
            </w:rPr>
          </w:pPr>
          <w:hyperlink w:anchor="_heading=h.1xs75erek9bu">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rFonts w:ascii="Open Sans" w:cs="Open Sans" w:eastAsia="Open Sans" w:hAnsi="Open Sans"/>
              <w:color w:val="000000"/>
              <w:u w:val="none"/>
            </w:rPr>
          </w:pPr>
          <w:hyperlink w:anchor="_heading=h.wmrwxcfv21w6">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Open Sans" w:cs="Open Sans" w:eastAsia="Open Sans" w:hAnsi="Open Sans"/>
              <w:color w:val="000000"/>
              <w:u w:val="none"/>
            </w:rPr>
          </w:pPr>
          <w:hyperlink w:anchor="_heading=h.sxcl49wtxha7">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3.7 Access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Open Sans" w:cs="Open Sans" w:eastAsia="Open Sans" w:hAnsi="Open Sans"/>
              <w:color w:val="000000"/>
              <w:u w:val="none"/>
            </w:rPr>
          </w:pPr>
          <w:hyperlink w:anchor="_heading=h.klj2rvgcn25s">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Open Sans" w:cs="Open Sans" w:eastAsia="Open Sans" w:hAnsi="Open Sans"/>
              <w:color w:val="000000"/>
              <w:u w:val="none"/>
            </w:rPr>
          </w:pPr>
          <w:hyperlink w:anchor="_heading=h.783n0an5p288">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Open Sans" w:cs="Open Sans" w:eastAsia="Open Sans" w:hAnsi="Open Sans"/>
              <w:color w:val="000000"/>
              <w:u w:val="none"/>
            </w:rPr>
          </w:pPr>
          <w:hyperlink w:anchor="_heading=h.o4j14wfnvbw4">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3.8 Effectively resourced</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Open Sans" w:cs="Open Sans" w:eastAsia="Open Sans" w:hAnsi="Open Sans"/>
              <w:color w:val="000000"/>
              <w:u w:val="none"/>
            </w:rPr>
          </w:pPr>
          <w:hyperlink w:anchor="_heading=h.8mwbv9b4kutz">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Open Sans" w:cs="Open Sans" w:eastAsia="Open Sans" w:hAnsi="Open Sans"/>
              <w:color w:val="000000"/>
              <w:u w:val="none"/>
            </w:rPr>
          </w:pPr>
          <w:hyperlink w:anchor="_heading=h.2bumdjyvnmd3">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Open Sans" w:cs="Open Sans" w:eastAsia="Open Sans" w:hAnsi="Open Sans"/>
              <w:color w:val="000000"/>
              <w:u w:val="none"/>
            </w:rPr>
          </w:pPr>
          <w:hyperlink w:anchor="_heading=h.mq0qne9ooc4p">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3.9 AI content review and approval</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rPr>
              <w:rFonts w:ascii="Open Sans" w:cs="Open Sans" w:eastAsia="Open Sans" w:hAnsi="Open Sans"/>
              <w:color w:val="000000"/>
              <w:u w:val="none"/>
            </w:rPr>
          </w:pPr>
          <w:hyperlink w:anchor="_heading=h.fox0oq5akkjv">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rPr>
              <w:rFonts w:ascii="Open Sans" w:cs="Open Sans" w:eastAsia="Open Sans" w:hAnsi="Open Sans"/>
              <w:color w:val="000000"/>
              <w:u w:val="none"/>
            </w:rPr>
          </w:pPr>
          <w:hyperlink w:anchor="_heading=h.em31dddecnrc">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Open Sans" w:cs="Open Sans" w:eastAsia="Open Sans" w:hAnsi="Open Sans"/>
              <w:color w:val="000000"/>
              <w:u w:val="none"/>
            </w:rPr>
          </w:pPr>
          <w:hyperlink w:anchor="_heading=h.lkpw6xu4wgm">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3.10 AI System Bill of Materials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Open Sans" w:cs="Open Sans" w:eastAsia="Open Sans" w:hAnsi="Open Sans"/>
              <w:color w:val="000000"/>
              <w:u w:val="none"/>
            </w:rPr>
          </w:pPr>
          <w:hyperlink w:anchor="_heading=h.cwrp86qwp6p">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Open Sans" w:cs="Open Sans" w:eastAsia="Open Sans" w:hAnsi="Open Sans"/>
              <w:color w:val="000000"/>
              <w:u w:val="none"/>
            </w:rPr>
          </w:pPr>
          <w:hyperlink w:anchor="_heading=h.jqqqczspzki8">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Open Sans" w:cs="Open Sans" w:eastAsia="Open Sans" w:hAnsi="Open Sans"/>
              <w:color w:val="000000"/>
              <w:u w:val="none"/>
            </w:rPr>
          </w:pPr>
          <w:hyperlink w:anchor="_heading=h.fftpfjs9ze4d">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3.11 Governance</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rFonts w:ascii="Open Sans" w:cs="Open Sans" w:eastAsia="Open Sans" w:hAnsi="Open Sans"/>
              <w:color w:val="000000"/>
              <w:u w:val="none"/>
            </w:rPr>
          </w:pPr>
          <w:hyperlink w:anchor="_heading=h.quk6bzmuc8qx">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Verification material(s):</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firstLine="0"/>
            <w:rPr>
              <w:rFonts w:ascii="Open Sans" w:cs="Open Sans" w:eastAsia="Open Sans" w:hAnsi="Open Sans"/>
              <w:color w:val="000000"/>
              <w:u w:val="none"/>
            </w:rPr>
          </w:pPr>
          <w:hyperlink w:anchor="_heading=h.af0l4jk4x8hv">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Rationale: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pStyle w:val="Heading1"/>
        <w:spacing w:line="276" w:lineRule="auto"/>
        <w:jc w:val="both"/>
        <w:rPr>
          <w:rFonts w:ascii="Open Sans" w:cs="Open Sans" w:eastAsia="Open Sans" w:hAnsi="Open Sans"/>
        </w:rPr>
      </w:pPr>
      <w:bookmarkStart w:colFirst="0" w:colLast="0" w:name="_heading=h.av9mrqjphrcc"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jc w:val="both"/>
        <w:rPr>
          <w:rFonts w:ascii="Open Sans" w:cs="Open Sans" w:eastAsia="Open Sans" w:hAnsi="Open Sans"/>
        </w:rPr>
      </w:pPr>
      <w:bookmarkStart w:colFirst="0" w:colLast="0" w:name="_heading=h.f42caaqaky7t" w:id="10"/>
      <w:bookmarkEnd w:id="10"/>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4A">
      <w:pPr>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This guide defines the key requirements of a quality AI SBOM Compliance program. This objective is to provide a benchmark to build trust between organizations exchanging AI solutions. It is intended to help an organization consider how a program can be structured. It identifies key process points that can be included in such programs. This guide is under development and will likely see substantial changes and/or expansion before finalization.</w:t>
      </w:r>
    </w:p>
    <w:p w:rsidR="00000000" w:rsidDel="00000000" w:rsidP="00000000" w:rsidRDefault="00000000" w:rsidRPr="00000000" w14:paraId="0000004C">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This guide focuses on the "what" and "why" aspects of a program rather than the "how" and "when". This ensures flexibility for different organizations of different sizes in different markets to choose specific policy and process content that fits their size, goals and scope. </w:t>
      </w:r>
    </w:p>
    <w:p w:rsidR="00000000" w:rsidDel="00000000" w:rsidP="00000000" w:rsidRDefault="00000000" w:rsidRPr="00000000" w14:paraId="0000004E">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This guide was inspired by OpenChain ISO/IEC 5230 and considered how lessons learned from that specification could be applied to market requirements around AI SBOM management in the supply chain. Other ISO/IEC standards were also taken into account in the preparation of this guide. The primary references were:</w:t>
      </w:r>
    </w:p>
    <w:p w:rsidR="00000000" w:rsidDel="00000000" w:rsidP="00000000" w:rsidRDefault="00000000" w:rsidRPr="00000000" w14:paraId="00000050">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Open Sans" w:cs="Open Sans" w:eastAsia="Open Sans" w:hAnsi="Open Sans"/>
          <w:rtl w:val="0"/>
        </w:rPr>
        <w:t xml:space="preserve">ISO/IEC 5230:2020</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w:t>
      </w:r>
      <w:hyperlink r:id="rId10">
        <w:r w:rsidDel="00000000" w:rsidR="00000000" w:rsidRPr="00000000">
          <w:rPr>
            <w:rFonts w:ascii="Open Sans" w:cs="Open Sans" w:eastAsia="Open Sans" w:hAnsi="Open Sans"/>
            <w:i w:val="1"/>
            <w:color w:val="1155cc"/>
            <w:u w:val="single"/>
            <w:rtl w:val="0"/>
          </w:rPr>
          <w:t xml:space="preserve">https://www.iso.org/standard/81039.html</w:t>
        </w:r>
      </w:hyperlink>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0051">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Open Sans" w:cs="Open Sans" w:eastAsia="Open Sans" w:hAnsi="Open Sans"/>
          <w:rtl w:val="0"/>
        </w:rPr>
        <w:t xml:space="preserve">ISO/IEC 42001:2023 </w:t>
      </w:r>
      <w:hyperlink r:id="rId11">
        <w:r w:rsidDel="00000000" w:rsidR="00000000" w:rsidRPr="00000000">
          <w:rPr>
            <w:rFonts w:ascii="Open Sans" w:cs="Open Sans" w:eastAsia="Open Sans" w:hAnsi="Open Sans"/>
            <w:i w:val="1"/>
            <w:color w:val="1155cc"/>
            <w:u w:val="single"/>
            <w:rtl w:val="0"/>
          </w:rPr>
          <w:t xml:space="preserve">https://www.iso.org/standard/81230.html</w:t>
        </w:r>
      </w:hyperlink>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0052">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Open Sans" w:cs="Open Sans" w:eastAsia="Open Sans" w:hAnsi="Open Sans"/>
          <w:rtl w:val="0"/>
        </w:rPr>
        <w:t xml:space="preserve">ISO/IEC 5962:2021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 </w:t>
      </w:r>
      <w:hyperlink r:id="rId12">
        <w:r w:rsidDel="00000000" w:rsidR="00000000" w:rsidRPr="00000000">
          <w:rPr>
            <w:rFonts w:ascii="Open Sans" w:cs="Open Sans" w:eastAsia="Open Sans" w:hAnsi="Open Sans"/>
            <w:i w:val="1"/>
            <w:color w:val="1155cc"/>
            <w:u w:val="single"/>
            <w:rtl w:val="0"/>
          </w:rPr>
          <w:t xml:space="preserve">https://www.iso.org/standard/81870.html</w:t>
        </w:r>
      </w:hyperlink>
      <w:r w:rsidDel="00000000" w:rsidR="00000000" w:rsidRPr="00000000">
        <w:rPr>
          <w:rFonts w:ascii="Open Sans" w:cs="Open Sans" w:eastAsia="Open Sans" w:hAnsi="Open Sans"/>
          <w:i w:val="1"/>
          <w:rtl w:val="0"/>
        </w:rPr>
        <w:t xml:space="preserve"> </w:t>
      </w:r>
      <w:r w:rsidDel="00000000" w:rsidR="00000000" w:rsidRPr="00000000">
        <w:rPr>
          <w:rtl w:val="0"/>
        </w:rPr>
      </w:r>
    </w:p>
    <w:p w:rsidR="00000000" w:rsidDel="00000000" w:rsidP="00000000" w:rsidRDefault="00000000" w:rsidRPr="00000000" w14:paraId="00000053">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This guide is licensed under Creative Commons Attribution License 4.0 (CC-BY-4.0).</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jc w:val="both"/>
        <w:rPr>
          <w:rFonts w:ascii="Open Sans" w:cs="Open Sans" w:eastAsia="Open Sans" w:hAnsi="Open Sans"/>
        </w:rPr>
      </w:pPr>
      <w:bookmarkStart w:colFirst="0" w:colLast="0" w:name="_heading=h.pkv7f7leoki9" w:id="11"/>
      <w:bookmarkEnd w:id="11"/>
      <w:r w:rsidDel="00000000" w:rsidR="00000000" w:rsidRPr="00000000">
        <w:rPr>
          <w:rFonts w:ascii="Open Sans" w:cs="Open Sans" w:eastAsia="Open Sans" w:hAnsi="Open Sans"/>
          <w:rtl w:val="0"/>
        </w:rPr>
        <w:t xml:space="preserve">1. Scope</w:t>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This document specifies the key requirements of managing AI compliance in the supply chain. It specifically focuses on using AI SBOM to accomplish this goal.</w:t>
      </w:r>
      <w:r w:rsidDel="00000000" w:rsidR="00000000" w:rsidRPr="00000000">
        <w:rPr>
          <w:rtl w:val="0"/>
        </w:rPr>
      </w:r>
    </w:p>
    <w:p w:rsidR="00000000" w:rsidDel="00000000" w:rsidP="00000000" w:rsidRDefault="00000000" w:rsidRPr="00000000" w14:paraId="00000057">
      <w:pPr>
        <w:pStyle w:val="Heading1"/>
        <w:spacing w:line="360" w:lineRule="auto"/>
        <w:jc w:val="both"/>
        <w:rPr>
          <w:rFonts w:ascii="Open Sans" w:cs="Open Sans" w:eastAsia="Open Sans" w:hAnsi="Open Sans"/>
        </w:rPr>
      </w:pPr>
      <w:bookmarkStart w:colFirst="0" w:colLast="0" w:name="_heading=h.r9s833iuqfwo" w:id="12"/>
      <w:bookmarkEnd w:id="12"/>
      <w:r w:rsidDel="00000000" w:rsidR="00000000" w:rsidRPr="00000000">
        <w:rPr>
          <w:rFonts w:ascii="Open Sans" w:cs="Open Sans" w:eastAsia="Open Sans" w:hAnsi="Open Sans"/>
          <w:rtl w:val="0"/>
        </w:rPr>
        <w:t xml:space="preserve">2. Terms and Definitions</w:t>
      </w:r>
    </w:p>
    <w:p w:rsidR="00000000" w:rsidDel="00000000" w:rsidP="00000000" w:rsidRDefault="00000000" w:rsidRPr="00000000" w14:paraId="00000058">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key words "MUST", "MUST NOT", "REQUIRED", "SHALL", "SHALL NOT", "SHOULD", "SHOULD NOT", "RECOMMENDED", "NOT RECOMMENDED", "MAY", and "OPTIONAL" in this document are to be interpreted as:</w:t>
      </w:r>
    </w:p>
    <w:p w:rsidR="00000000" w:rsidDel="00000000" w:rsidP="00000000" w:rsidRDefault="00000000" w:rsidRPr="00000000" w14:paraId="00000059">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"MUST" This word, or the terms "REQUIRED" or "SHALL", mean that the definition is an absolute requirement of the specification.</w:t>
      </w:r>
    </w:p>
    <w:p w:rsidR="00000000" w:rsidDel="00000000" w:rsidP="00000000" w:rsidRDefault="00000000" w:rsidRPr="00000000" w14:paraId="0000005B">
      <w:pPr>
        <w:spacing w:line="360"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"MUST NOT" This phrase, or the phrase "SHALL NOT", mean that the definition is an absolute prohibition of the specification.</w:t>
      </w:r>
    </w:p>
    <w:p w:rsidR="00000000" w:rsidDel="00000000" w:rsidP="00000000" w:rsidRDefault="00000000" w:rsidRPr="00000000" w14:paraId="0000005D">
      <w:pPr>
        <w:spacing w:line="360"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"SHOULD" This word, or the adjective "RECOMMENDED", mean that there may exist valid reasons in particular circumstances to ignore a particular item, but the full implications must be understood and carefully weighed before choosing a different course.</w:t>
      </w:r>
    </w:p>
    <w:p w:rsidR="00000000" w:rsidDel="00000000" w:rsidP="00000000" w:rsidRDefault="00000000" w:rsidRPr="00000000" w14:paraId="0000005F">
      <w:pPr>
        <w:spacing w:line="360"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"SHOULD NOT" This phrase,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p>
    <w:p w:rsidR="00000000" w:rsidDel="00000000" w:rsidP="00000000" w:rsidRDefault="00000000" w:rsidRPr="00000000" w14:paraId="00000061">
      <w:pPr>
        <w:spacing w:line="360"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"MAY"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rsidR="00000000" w:rsidDel="00000000" w:rsidP="00000000" w:rsidRDefault="00000000" w:rsidRPr="00000000" w14:paraId="00000063">
      <w:pPr>
        <w:spacing w:line="36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spacing w:line="360" w:lineRule="auto"/>
        <w:ind w:left="1440"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These definitions are originally from IETF RFC 2119: </w:t>
      </w:r>
      <w:hyperlink r:id="rId13">
        <w:r w:rsidDel="00000000" w:rsidR="00000000" w:rsidRPr="00000000">
          <w:rPr>
            <w:rFonts w:ascii="Open Sans" w:cs="Open Sans" w:eastAsia="Open Sans" w:hAnsi="Open Sans"/>
            <w:color w:val="1155cc"/>
            <w:u w:val="single"/>
            <w:rtl w:val="0"/>
          </w:rPr>
          <w:t xml:space="preserve">https://www.ietf.org/rfc/rfc2119.txt</w:t>
        </w:r>
      </w:hyperlink>
      <w:r w:rsidDel="00000000" w:rsidR="00000000" w:rsidRPr="00000000">
        <w:rPr>
          <w:rFonts w:ascii="Open Sans" w:cs="Open Sans" w:eastAsia="Open Sans" w:hAnsi="Open Sans"/>
          <w:rtl w:val="0"/>
        </w:rPr>
        <w:t xml:space="preserve">  The OpenChain Project Specification Work Group reviewed the ISO definitions in 2023 to confirm no conflict: </w:t>
      </w:r>
      <w:hyperlink r:id="rId14">
        <w:r w:rsidDel="00000000" w:rsidR="00000000" w:rsidRPr="00000000">
          <w:rPr>
            <w:rFonts w:ascii="Open Sans" w:cs="Open Sans" w:eastAsia="Open Sans" w:hAnsi="Open Sans"/>
            <w:color w:val="1155cc"/>
            <w:u w:val="single"/>
            <w:rtl w:val="0"/>
          </w:rPr>
          <w:t xml:space="preserve">https://www.iso.org/foreword-supplementary-information.html</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5">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6">
      <w:pPr>
        <w:pStyle w:val="Heading3"/>
        <w:spacing w:line="360" w:lineRule="auto"/>
        <w:ind w:left="720" w:firstLine="0"/>
        <w:jc w:val="both"/>
        <w:rPr>
          <w:rFonts w:ascii="Open Sans" w:cs="Open Sans" w:eastAsia="Open Sans" w:hAnsi="Open Sans"/>
        </w:rPr>
      </w:pPr>
      <w:bookmarkStart w:colFirst="0" w:colLast="0" w:name="_heading=h.wmhy50z0rbb9" w:id="13"/>
      <w:bookmarkEnd w:id="13"/>
      <w:r w:rsidDel="00000000" w:rsidR="00000000" w:rsidRPr="00000000">
        <w:rPr>
          <w:rFonts w:ascii="Open Sans" w:cs="Open Sans" w:eastAsia="Open Sans" w:hAnsi="Open Sans"/>
          <w:rtl w:val="0"/>
        </w:rPr>
        <w:t xml:space="preserve">2.1 Artificial Intelligence (AI)</w:t>
        <w:br w:type="textWrapping"/>
        <w:t xml:space="preserve">a computer system capable of performing tasks that would previously require human intelligence</w:t>
      </w:r>
    </w:p>
    <w:p w:rsidR="00000000" w:rsidDel="00000000" w:rsidP="00000000" w:rsidRDefault="00000000" w:rsidRPr="00000000" w14:paraId="00000067">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pStyle w:val="Heading3"/>
        <w:spacing w:line="360" w:lineRule="auto"/>
        <w:ind w:left="720" w:firstLine="0"/>
        <w:jc w:val="both"/>
        <w:rPr>
          <w:rFonts w:ascii="Open Sans" w:cs="Open Sans" w:eastAsia="Open Sans" w:hAnsi="Open Sans"/>
        </w:rPr>
      </w:pPr>
      <w:bookmarkStart w:colFirst="0" w:colLast="0" w:name="_heading=h.rk5h4335wp55" w:id="14"/>
      <w:bookmarkEnd w:id="14"/>
      <w:r w:rsidDel="00000000" w:rsidR="00000000" w:rsidRPr="00000000">
        <w:rPr>
          <w:rFonts w:ascii="Open Sans" w:cs="Open Sans" w:eastAsia="Open Sans" w:hAnsi="Open Sans"/>
          <w:rtl w:val="0"/>
        </w:rPr>
        <w:t xml:space="preserve">2.2 Artificial Intelligence System Bill of Materials (AI SBOM)</w:t>
        <w:br w:type="textWrapping"/>
        <w:t xml:space="preserve">a list of components and relevant information about the components that make up part or all of an AI system</w:t>
      </w:r>
    </w:p>
    <w:p w:rsidR="00000000" w:rsidDel="00000000" w:rsidP="00000000" w:rsidRDefault="00000000" w:rsidRPr="00000000" w14:paraId="00000069">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pStyle w:val="Heading3"/>
        <w:spacing w:line="360" w:lineRule="auto"/>
        <w:ind w:left="720" w:firstLine="0"/>
        <w:jc w:val="both"/>
        <w:rPr>
          <w:rFonts w:ascii="Open Sans" w:cs="Open Sans" w:eastAsia="Open Sans" w:hAnsi="Open Sans"/>
        </w:rPr>
      </w:pPr>
      <w:bookmarkStart w:colFirst="0" w:colLast="0" w:name="_heading=h.4h74ds5rdkoe" w:id="15"/>
      <w:bookmarkEnd w:id="15"/>
      <w:r w:rsidDel="00000000" w:rsidR="00000000" w:rsidRPr="00000000">
        <w:rPr>
          <w:rFonts w:ascii="Open Sans" w:cs="Open Sans" w:eastAsia="Open Sans" w:hAnsi="Open Sans"/>
          <w:rtl w:val="0"/>
        </w:rPr>
        <w:t xml:space="preserve">2.3 Artificial Intelligence System Bill of Materials Compliance (AI SBOM Compliance)</w:t>
        <w:br w:type="textWrapping"/>
        <w:t xml:space="preserve">a compliance activity related to AI that uses a bill of materials to support licensing, regulatory or business requirements</w:t>
      </w:r>
    </w:p>
    <w:p w:rsidR="00000000" w:rsidDel="00000000" w:rsidP="00000000" w:rsidRDefault="00000000" w:rsidRPr="00000000" w14:paraId="0000006B">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pStyle w:val="Heading3"/>
        <w:spacing w:line="360" w:lineRule="auto"/>
        <w:ind w:left="720" w:firstLine="0"/>
        <w:jc w:val="both"/>
        <w:rPr>
          <w:rFonts w:ascii="Open Sans" w:cs="Open Sans" w:eastAsia="Open Sans" w:hAnsi="Open Sans"/>
        </w:rPr>
      </w:pPr>
      <w:bookmarkStart w:colFirst="0" w:colLast="0" w:name="_heading=h.xkq4yg1453b0" w:id="16"/>
      <w:bookmarkEnd w:id="16"/>
      <w:r w:rsidDel="00000000" w:rsidR="00000000" w:rsidRPr="00000000">
        <w:rPr>
          <w:rFonts w:ascii="Open Sans" w:cs="Open Sans" w:eastAsia="Open Sans" w:hAnsi="Open Sans"/>
          <w:rtl w:val="0"/>
        </w:rPr>
        <w:t xml:space="preserve">2.4 - compliance artifacts</w:t>
      </w:r>
    </w:p>
    <w:p w:rsidR="00000000" w:rsidDel="00000000" w:rsidP="00000000" w:rsidRDefault="00000000" w:rsidRPr="00000000" w14:paraId="0000006D">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 collection of artifacts that represent the output of a compliance program and accompany the supplied software</w:t>
      </w:r>
    </w:p>
    <w:p w:rsidR="00000000" w:rsidDel="00000000" w:rsidP="00000000" w:rsidRDefault="00000000" w:rsidRPr="00000000" w14:paraId="0000006E">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pStyle w:val="Heading3"/>
        <w:spacing w:line="360" w:lineRule="auto"/>
        <w:ind w:left="720" w:firstLine="0"/>
        <w:jc w:val="both"/>
        <w:rPr>
          <w:rFonts w:ascii="Open Sans" w:cs="Open Sans" w:eastAsia="Open Sans" w:hAnsi="Open Sans"/>
        </w:rPr>
      </w:pPr>
      <w:bookmarkStart w:colFirst="0" w:colLast="0" w:name="_heading=h.7tzamsk3pbi9" w:id="17"/>
      <w:bookmarkEnd w:id="17"/>
      <w:r w:rsidDel="00000000" w:rsidR="00000000" w:rsidRPr="00000000">
        <w:rPr>
          <w:rFonts w:ascii="Open Sans" w:cs="Open Sans" w:eastAsia="Open Sans" w:hAnsi="Open Sans"/>
          <w:rtl w:val="0"/>
        </w:rPr>
        <w:t xml:space="preserve">2.5 - identified licenses</w:t>
      </w:r>
    </w:p>
    <w:p w:rsidR="00000000" w:rsidDel="00000000" w:rsidP="00000000" w:rsidRDefault="00000000" w:rsidRPr="00000000" w14:paraId="00000070">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 set of open source software licenses identified as a result of following an appropriate method of identifying open source components from which the supplied software is comprised</w:t>
      </w:r>
    </w:p>
    <w:p w:rsidR="00000000" w:rsidDel="00000000" w:rsidP="00000000" w:rsidRDefault="00000000" w:rsidRPr="00000000" w14:paraId="00000071">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pStyle w:val="Heading3"/>
        <w:spacing w:line="360" w:lineRule="auto"/>
        <w:ind w:left="720" w:firstLine="0"/>
        <w:jc w:val="both"/>
        <w:rPr>
          <w:rFonts w:ascii="Open Sans" w:cs="Open Sans" w:eastAsia="Open Sans" w:hAnsi="Open Sans"/>
        </w:rPr>
      </w:pPr>
      <w:bookmarkStart w:colFirst="0" w:colLast="0" w:name="_heading=h.fzlbgd56ej4j" w:id="18"/>
      <w:bookmarkEnd w:id="18"/>
      <w:r w:rsidDel="00000000" w:rsidR="00000000" w:rsidRPr="00000000">
        <w:rPr>
          <w:rFonts w:ascii="Open Sans" w:cs="Open Sans" w:eastAsia="Open Sans" w:hAnsi="Open Sans"/>
          <w:rtl w:val="0"/>
        </w:rPr>
        <w:t xml:space="preserve">2.6 - program</w:t>
      </w:r>
    </w:p>
    <w:p w:rsidR="00000000" w:rsidDel="00000000" w:rsidP="00000000" w:rsidRDefault="00000000" w:rsidRPr="00000000" w14:paraId="00000073">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set of policies, processes and personnel that comprise an organization's open source license compliance activities</w:t>
      </w:r>
    </w:p>
    <w:p w:rsidR="00000000" w:rsidDel="00000000" w:rsidP="00000000" w:rsidRDefault="00000000" w:rsidRPr="00000000" w14:paraId="00000074">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pStyle w:val="Heading3"/>
        <w:spacing w:line="360" w:lineRule="auto"/>
        <w:ind w:left="720" w:firstLine="0"/>
        <w:jc w:val="both"/>
        <w:rPr>
          <w:rFonts w:ascii="Open Sans" w:cs="Open Sans" w:eastAsia="Open Sans" w:hAnsi="Open Sans"/>
        </w:rPr>
      </w:pPr>
      <w:bookmarkStart w:colFirst="0" w:colLast="0" w:name="_heading=h.u0u7ady3vg9b" w:id="19"/>
      <w:bookmarkEnd w:id="19"/>
      <w:r w:rsidDel="00000000" w:rsidR="00000000" w:rsidRPr="00000000">
        <w:rPr>
          <w:rFonts w:ascii="Open Sans" w:cs="Open Sans" w:eastAsia="Open Sans" w:hAnsi="Open Sans"/>
          <w:rtl w:val="0"/>
        </w:rPr>
        <w:t xml:space="preserve">2.7 - program participants</w:t>
      </w:r>
    </w:p>
    <w:p w:rsidR="00000000" w:rsidDel="00000000" w:rsidP="00000000" w:rsidRDefault="00000000" w:rsidRPr="00000000" w14:paraId="00000076">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any organization employee or contractor that defines, contributes to or has responsibility for preparing supplied software</w:t>
      </w:r>
    </w:p>
    <w:p w:rsidR="00000000" w:rsidDel="00000000" w:rsidP="00000000" w:rsidRDefault="00000000" w:rsidRPr="00000000" w14:paraId="00000077">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8">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Note: Depending on the organization, that may include (but is not limited to) software developers, release engineers, quality engineers, product marketing and product management.</w:t>
      </w:r>
    </w:p>
    <w:p w:rsidR="00000000" w:rsidDel="00000000" w:rsidP="00000000" w:rsidRDefault="00000000" w:rsidRPr="00000000" w14:paraId="00000079">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pStyle w:val="Heading3"/>
        <w:spacing w:line="360" w:lineRule="auto"/>
        <w:ind w:left="720" w:firstLine="0"/>
        <w:jc w:val="both"/>
        <w:rPr>
          <w:rFonts w:ascii="Open Sans" w:cs="Open Sans" w:eastAsia="Open Sans" w:hAnsi="Open Sans"/>
        </w:rPr>
      </w:pPr>
      <w:bookmarkStart w:colFirst="0" w:colLast="0" w:name="_heading=h.cm4c1pimehhs" w:id="20"/>
      <w:bookmarkEnd w:id="20"/>
      <w:r w:rsidDel="00000000" w:rsidR="00000000" w:rsidRPr="00000000">
        <w:rPr>
          <w:rFonts w:ascii="Open Sans" w:cs="Open Sans" w:eastAsia="Open Sans" w:hAnsi="Open Sans"/>
          <w:rtl w:val="0"/>
        </w:rPr>
        <w:t xml:space="preserve">2.8 - supplied software</w:t>
      </w:r>
    </w:p>
    <w:p w:rsidR="00000000" w:rsidDel="00000000" w:rsidP="00000000" w:rsidRDefault="00000000" w:rsidRPr="00000000" w14:paraId="0000007B">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software that an organization distributes to third parties (e.g., other organizations or individuals)</w:t>
      </w:r>
    </w:p>
    <w:p w:rsidR="00000000" w:rsidDel="00000000" w:rsidP="00000000" w:rsidRDefault="00000000" w:rsidRPr="00000000" w14:paraId="0000007C">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Style w:val="Heading3"/>
        <w:spacing w:line="360" w:lineRule="auto"/>
        <w:ind w:left="720" w:firstLine="0"/>
        <w:jc w:val="both"/>
        <w:rPr>
          <w:rFonts w:ascii="Open Sans" w:cs="Open Sans" w:eastAsia="Open Sans" w:hAnsi="Open Sans"/>
        </w:rPr>
      </w:pPr>
      <w:bookmarkStart w:colFirst="0" w:colLast="0" w:name="_heading=h.auuw7jo9wz9y" w:id="21"/>
      <w:bookmarkEnd w:id="21"/>
      <w:r w:rsidDel="00000000" w:rsidR="00000000" w:rsidRPr="00000000">
        <w:rPr>
          <w:rFonts w:ascii="Open Sans" w:cs="Open Sans" w:eastAsia="Open Sans" w:hAnsi="Open Sans"/>
          <w:rtl w:val="0"/>
        </w:rPr>
        <w:t xml:space="preserve">2.9 - verification materials</w:t>
      </w:r>
    </w:p>
    <w:p w:rsidR="00000000" w:rsidDel="00000000" w:rsidP="00000000" w:rsidRDefault="00000000" w:rsidRPr="00000000" w14:paraId="0000007E">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materials that demonstrate that a given requirement of the specification is satisfied</w:t>
      </w:r>
    </w:p>
    <w:p w:rsidR="00000000" w:rsidDel="00000000" w:rsidP="00000000" w:rsidRDefault="00000000" w:rsidRPr="00000000" w14:paraId="0000007F">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ISO and IEC maintain terminological databases for use in standardization at the following addresses:</w:t>
      </w:r>
    </w:p>
    <w:p w:rsidR="00000000" w:rsidDel="00000000" w:rsidP="00000000" w:rsidRDefault="00000000" w:rsidRPr="00000000" w14:paraId="00000081">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 ISO Online browsing platform: available at </w:t>
      </w:r>
      <w:hyperlink r:id="rId15">
        <w:r w:rsidDel="00000000" w:rsidR="00000000" w:rsidRPr="00000000">
          <w:rPr>
            <w:rFonts w:ascii="Open Sans" w:cs="Open Sans" w:eastAsia="Open Sans" w:hAnsi="Open Sans"/>
            <w:color w:val="1155cc"/>
            <w:u w:val="single"/>
            <w:rtl w:val="0"/>
          </w:rPr>
          <w:t xml:space="preserve">https://www.iso.org/obp</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2">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 IEC Electropedia: available at </w:t>
      </w:r>
      <w:hyperlink r:id="rId16">
        <w:r w:rsidDel="00000000" w:rsidR="00000000" w:rsidRPr="00000000">
          <w:rPr>
            <w:rFonts w:ascii="Open Sans" w:cs="Open Sans" w:eastAsia="Open Sans" w:hAnsi="Open Sans"/>
            <w:color w:val="1155cc"/>
            <w:u w:val="single"/>
            <w:rtl w:val="0"/>
          </w:rPr>
          <w:t xml:space="preserve">http://www.electropedia.org/</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3">
      <w:pPr>
        <w:pStyle w:val="Heading1"/>
        <w:spacing w:line="360" w:lineRule="auto"/>
        <w:jc w:val="both"/>
        <w:rPr>
          <w:rFonts w:ascii="Open Sans" w:cs="Open Sans" w:eastAsia="Open Sans" w:hAnsi="Open Sans"/>
        </w:rPr>
      </w:pPr>
      <w:bookmarkStart w:colFirst="0" w:colLast="0" w:name="_heading=h.6v4l8qtnjw13" w:id="22"/>
      <w:bookmarkEnd w:id="2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line="360" w:lineRule="auto"/>
        <w:jc w:val="both"/>
        <w:rPr>
          <w:rFonts w:ascii="Open Sans" w:cs="Open Sans" w:eastAsia="Open Sans" w:hAnsi="Open Sans"/>
        </w:rPr>
      </w:pPr>
      <w:bookmarkStart w:colFirst="0" w:colLast="0" w:name="_heading=h.rygbkyovz15x" w:id="23"/>
      <w:bookmarkEnd w:id="23"/>
      <w:r w:rsidDel="00000000" w:rsidR="00000000" w:rsidRPr="00000000">
        <w:rPr>
          <w:rFonts w:ascii="Open Sans" w:cs="Open Sans" w:eastAsia="Open Sans" w:hAnsi="Open Sans"/>
          <w:rtl w:val="0"/>
        </w:rPr>
        <w:t xml:space="preserve">3. </w:t>
      </w:r>
      <w:r w:rsidDel="00000000" w:rsidR="00000000" w:rsidRPr="00000000">
        <w:rPr>
          <w:rFonts w:ascii="Open Sans" w:cs="Open Sans" w:eastAsia="Open Sans" w:hAnsi="Open Sans"/>
          <w:rtl w:val="0"/>
        </w:rPr>
        <w:t xml:space="preserve">Guidance</w:t>
      </w:r>
      <w:r w:rsidDel="00000000" w:rsidR="00000000" w:rsidRPr="00000000">
        <w:rPr>
          <w:rFonts w:ascii="Open Sans" w:cs="Open Sans" w:eastAsia="Open Sans" w:hAnsi="Open Sans"/>
          <w:vertAlign w:val="superscript"/>
        </w:rPr>
        <w:footnoteReference w:customMarkFollows="0" w:id="2"/>
      </w:r>
      <w:r w:rsidDel="00000000" w:rsidR="00000000" w:rsidRPr="00000000">
        <w:rPr>
          <w:rtl w:val="0"/>
        </w:rPr>
      </w:r>
    </w:p>
    <w:p w:rsidR="00000000" w:rsidDel="00000000" w:rsidP="00000000" w:rsidRDefault="00000000" w:rsidRPr="00000000" w14:paraId="00000085">
      <w:pPr>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How an organization approaches and accomplishes compliance related to AI will depend on many factors. The size of the organization, the industry it operates in, the jurisdiction where it is based and the form of AI system, service, model, data or output will all be considerations in developing a program to support the compliance goal. </w:t>
      </w:r>
    </w:p>
    <w:p w:rsidR="00000000" w:rsidDel="00000000" w:rsidP="00000000" w:rsidRDefault="00000000" w:rsidRPr="00000000" w14:paraId="00000087">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Without being too prescriptive, or going into too many details, we are trying to identify some of the key process points likely to be applicable to most organizations in most industries and most jurisdictions below. This is a living document and your input is actively solicited to help us refine the content. </w:t>
      </w:r>
    </w:p>
    <w:p w:rsidR="00000000" w:rsidDel="00000000" w:rsidP="00000000" w:rsidRDefault="00000000" w:rsidRPr="00000000" w14:paraId="00000089">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Ideally the reader will review the process points or activities described below and be able to translate their existence and use into the development or refinement of their own compliance program related to AI.</w:t>
      </w:r>
    </w:p>
    <w:p w:rsidR="00000000" w:rsidDel="00000000" w:rsidP="00000000" w:rsidRDefault="00000000" w:rsidRPr="00000000" w14:paraId="0000008B">
      <w:pPr>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pStyle w:val="Heading2"/>
        <w:spacing w:line="360" w:lineRule="auto"/>
        <w:ind w:left="0" w:firstLine="720"/>
        <w:jc w:val="both"/>
        <w:rPr>
          <w:rFonts w:ascii="Open Sans" w:cs="Open Sans" w:eastAsia="Open Sans" w:hAnsi="Open Sans"/>
        </w:rPr>
      </w:pPr>
      <w:bookmarkStart w:colFirst="0" w:colLast="0" w:name="_heading=h.w40a5gldv0bz" w:id="24"/>
      <w:bookmarkEnd w:id="24"/>
      <w:r w:rsidDel="00000000" w:rsidR="00000000" w:rsidRPr="00000000">
        <w:rPr>
          <w:rFonts w:ascii="Open Sans" w:cs="Open Sans" w:eastAsia="Open Sans" w:hAnsi="Open Sans"/>
          <w:rtl w:val="0"/>
        </w:rPr>
        <w:t xml:space="preserve">3.1 </w:t>
      </w:r>
      <w:r w:rsidDel="00000000" w:rsidR="00000000" w:rsidRPr="00000000">
        <w:rPr>
          <w:rFonts w:ascii="Open Sans" w:cs="Open Sans" w:eastAsia="Open Sans" w:hAnsi="Open Sans"/>
          <w:rtl w:val="0"/>
        </w:rPr>
        <w:t xml:space="preserve">Policy</w:t>
      </w:r>
    </w:p>
    <w:p w:rsidR="00000000" w:rsidDel="00000000" w:rsidP="00000000" w:rsidRDefault="00000000" w:rsidRPr="00000000" w14:paraId="0000008D">
      <w:pPr>
        <w:spacing w:line="36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A written policy shall exist that governs AI System Bill of Materials (AI SBOM) compliance. The policy shall be internally communicated, and informed by business strategy, legal requirements in the relevant jurisdictions, and the level of risk appropriate for the use case. </w:t>
      </w:r>
      <w:r w:rsidDel="00000000" w:rsidR="00000000" w:rsidRPr="00000000">
        <w:rPr>
          <w:rFonts w:ascii="Open Sans" w:cs="Open Sans" w:eastAsia="Open Sans" w:hAnsi="Open Sans"/>
          <w:vertAlign w:val="superscript"/>
        </w:rPr>
        <w:footnoteReference w:customMarkFollows="0" w:id="3"/>
      </w:r>
      <w:r w:rsidDel="00000000" w:rsidR="00000000" w:rsidRPr="00000000">
        <w:rPr>
          <w:rtl w:val="0"/>
        </w:rPr>
      </w:r>
    </w:p>
    <w:p w:rsidR="00000000" w:rsidDel="00000000" w:rsidP="00000000" w:rsidRDefault="00000000" w:rsidRPr="00000000" w14:paraId="0000008E">
      <w:pPr>
        <w:spacing w:line="360" w:lineRule="auto"/>
        <w:ind w:left="0" w:firstLine="0"/>
        <w:jc w:val="both"/>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8F">
      <w:pPr>
        <w:pStyle w:val="Heading3"/>
        <w:spacing w:line="360" w:lineRule="auto"/>
        <w:ind w:firstLine="720"/>
        <w:jc w:val="both"/>
        <w:rPr>
          <w:rFonts w:ascii="Open Sans" w:cs="Open Sans" w:eastAsia="Open Sans" w:hAnsi="Open Sans"/>
        </w:rPr>
      </w:pPr>
      <w:bookmarkStart w:colFirst="0" w:colLast="0" w:name="_heading=h.lqy6ttfv3nzq" w:id="25"/>
      <w:bookmarkEnd w:id="25"/>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90">
      <w:pPr>
        <w:numPr>
          <w:ilvl w:val="0"/>
          <w:numId w:val="5"/>
        </w:numPr>
        <w:spacing w:line="36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policy meeting the above requirements</w:t>
      </w:r>
      <w:r w:rsidDel="00000000" w:rsidR="00000000" w:rsidRPr="00000000">
        <w:rPr>
          <w:rtl w:val="0"/>
        </w:rPr>
      </w:r>
    </w:p>
    <w:p w:rsidR="00000000" w:rsidDel="00000000" w:rsidP="00000000" w:rsidRDefault="00000000" w:rsidRPr="00000000" w14:paraId="00000091">
      <w:pPr>
        <w:numPr>
          <w:ilvl w:val="0"/>
          <w:numId w:val="5"/>
        </w:numPr>
        <w:spacing w:line="360" w:lineRule="auto"/>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that makes program participants aware of the existence of the policy (e.g. via training, internal wiki or other practical communication method) </w:t>
      </w:r>
      <w:r w:rsidDel="00000000" w:rsidR="00000000" w:rsidRPr="00000000">
        <w:rPr>
          <w:rtl w:val="0"/>
        </w:rPr>
      </w:r>
    </w:p>
    <w:p w:rsidR="00000000" w:rsidDel="00000000" w:rsidP="00000000" w:rsidRDefault="00000000" w:rsidRPr="00000000" w14:paraId="00000092">
      <w:pPr>
        <w:spacing w:line="360" w:lineRule="auto"/>
        <w:ind w:left="0" w:firstLine="0"/>
        <w:jc w:val="both"/>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93">
      <w:pPr>
        <w:pStyle w:val="Heading3"/>
        <w:spacing w:line="360" w:lineRule="auto"/>
        <w:ind w:firstLine="720"/>
        <w:jc w:val="both"/>
        <w:rPr>
          <w:rFonts w:ascii="Open Sans" w:cs="Open Sans" w:eastAsia="Open Sans" w:hAnsi="Open Sans"/>
        </w:rPr>
      </w:pPr>
      <w:bookmarkStart w:colFirst="0" w:colLast="0" w:name="_heading=h.dsln1wfr0ej3" w:id="26"/>
      <w:bookmarkEnd w:id="26"/>
      <w:r w:rsidDel="00000000" w:rsidR="00000000" w:rsidRPr="00000000">
        <w:rPr>
          <w:rFonts w:ascii="Open Sans" w:cs="Open Sans" w:eastAsia="Open Sans" w:hAnsi="Open Sans"/>
          <w:rtl w:val="0"/>
        </w:rPr>
        <w:t xml:space="preserve">Rationale: </w:t>
      </w:r>
    </w:p>
    <w:p w:rsidR="00000000" w:rsidDel="00000000" w:rsidP="00000000" w:rsidRDefault="00000000" w:rsidRPr="00000000" w14:paraId="00000094">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steps are taken to create, record and make program participants aware of the existence of the policy. Although only high level  requirements are provided in this section for what should additionally be included in the policy, </w:t>
      </w:r>
      <w:r w:rsidDel="00000000" w:rsidR="00000000" w:rsidRPr="00000000">
        <w:rPr>
          <w:rFonts w:ascii="Open Sans" w:cs="Open Sans" w:eastAsia="Open Sans" w:hAnsi="Open Sans"/>
          <w:rtl w:val="0"/>
        </w:rPr>
        <w:t xml:space="preserve">other sections may impose specific obligations that must be included in the policy. </w:t>
      </w:r>
      <w:r w:rsidDel="00000000" w:rsidR="00000000" w:rsidRPr="00000000">
        <w:rPr>
          <w:rtl w:val="0"/>
        </w:rPr>
      </w:r>
    </w:p>
    <w:p w:rsidR="00000000" w:rsidDel="00000000" w:rsidP="00000000" w:rsidRDefault="00000000" w:rsidRPr="00000000" w14:paraId="00000095">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pStyle w:val="Heading2"/>
        <w:widowControl w:val="0"/>
        <w:spacing w:before="105" w:line="360" w:lineRule="auto"/>
        <w:ind w:left="0" w:right="832" w:firstLine="720"/>
        <w:jc w:val="both"/>
        <w:rPr>
          <w:rFonts w:ascii="Open Sans" w:cs="Open Sans" w:eastAsia="Open Sans" w:hAnsi="Open Sans"/>
        </w:rPr>
      </w:pPr>
      <w:bookmarkStart w:colFirst="0" w:colLast="0" w:name="_heading=h.3w7dc03p0ucb" w:id="27"/>
      <w:bookmarkEnd w:id="27"/>
      <w:r w:rsidDel="00000000" w:rsidR="00000000" w:rsidRPr="00000000">
        <w:rPr>
          <w:rFonts w:ascii="Open Sans" w:cs="Open Sans" w:eastAsia="Open Sans" w:hAnsi="Open Sans"/>
          <w:rtl w:val="0"/>
        </w:rPr>
        <w:t xml:space="preserve">3.2 </w:t>
      </w:r>
      <w:r w:rsidDel="00000000" w:rsidR="00000000" w:rsidRPr="00000000">
        <w:rPr>
          <w:rFonts w:ascii="Open Sans" w:cs="Open Sans" w:eastAsia="Open Sans" w:hAnsi="Open Sans"/>
          <w:rtl w:val="0"/>
        </w:rPr>
        <w:t xml:space="preserve">Competence</w:t>
      </w:r>
    </w:p>
    <w:p w:rsidR="00000000" w:rsidDel="00000000" w:rsidP="00000000" w:rsidRDefault="00000000" w:rsidRPr="00000000" w14:paraId="00000097">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organisation shall identify the roles and the corresponding responsibilities of those roles that affect the performance and effectiveness of the program;</w:t>
      </w:r>
    </w:p>
    <w:p w:rsidR="00000000" w:rsidDel="00000000" w:rsidP="00000000" w:rsidRDefault="00000000" w:rsidRPr="00000000" w14:paraId="00000098">
      <w:pPr>
        <w:widowControl w:val="0"/>
        <w:numPr>
          <w:ilvl w:val="0"/>
          <w:numId w:val="1"/>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Determine the necessary competence of program participants fulfilling each role. </w:t>
      </w:r>
      <w:r w:rsidDel="00000000" w:rsidR="00000000" w:rsidRPr="00000000">
        <w:rPr>
          <w:rFonts w:ascii="Open Sans" w:cs="Open Sans" w:eastAsia="Open Sans" w:hAnsi="Open Sans"/>
          <w:rtl w:val="0"/>
        </w:rPr>
        <w:t xml:space="preserve">Program participants must have the requisite skills, knowledge, experience, and engagement with the functions below if relevant to the use case: </w:t>
      </w:r>
      <w:r w:rsidDel="00000000" w:rsidR="00000000" w:rsidRPr="00000000">
        <w:rPr>
          <w:rFonts w:ascii="Open Sans" w:cs="Open Sans" w:eastAsia="Open Sans" w:hAnsi="Open Sans"/>
          <w:vertAlign w:val="superscript"/>
        </w:rPr>
        <w:footnoteReference w:customMarkFollows="0" w:id="4"/>
      </w:r>
      <w:r w:rsidDel="00000000" w:rsidR="00000000" w:rsidRPr="00000000">
        <w:rPr>
          <w:rtl w:val="0"/>
        </w:rPr>
      </w:r>
    </w:p>
    <w:p w:rsidR="00000000" w:rsidDel="00000000" w:rsidP="00000000" w:rsidRDefault="00000000" w:rsidRPr="00000000" w14:paraId="00000099">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Governance</w:t>
      </w:r>
      <w:r w:rsidDel="00000000" w:rsidR="00000000" w:rsidRPr="00000000">
        <w:rPr>
          <w:rtl w:val="0"/>
        </w:rPr>
      </w:r>
    </w:p>
    <w:p w:rsidR="00000000" w:rsidDel="00000000" w:rsidP="00000000" w:rsidRDefault="00000000" w:rsidRPr="00000000" w14:paraId="0000009A">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Security</w:t>
      </w:r>
      <w:r w:rsidDel="00000000" w:rsidR="00000000" w:rsidRPr="00000000">
        <w:rPr>
          <w:rtl w:val="0"/>
        </w:rPr>
      </w:r>
    </w:p>
    <w:p w:rsidR="00000000" w:rsidDel="00000000" w:rsidP="00000000" w:rsidRDefault="00000000" w:rsidRPr="00000000" w14:paraId="0000009B">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Safety</w:t>
      </w:r>
      <w:r w:rsidDel="00000000" w:rsidR="00000000" w:rsidRPr="00000000">
        <w:rPr>
          <w:rtl w:val="0"/>
        </w:rPr>
      </w:r>
    </w:p>
    <w:p w:rsidR="00000000" w:rsidDel="00000000" w:rsidP="00000000" w:rsidRDefault="00000000" w:rsidRPr="00000000" w14:paraId="0000009C">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Privacy</w:t>
      </w:r>
      <w:r w:rsidDel="00000000" w:rsidR="00000000" w:rsidRPr="00000000">
        <w:rPr>
          <w:rtl w:val="0"/>
        </w:rPr>
      </w:r>
    </w:p>
    <w:p w:rsidR="00000000" w:rsidDel="00000000" w:rsidP="00000000" w:rsidRDefault="00000000" w:rsidRPr="00000000" w14:paraId="0000009D">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Development</w:t>
      </w:r>
      <w:r w:rsidDel="00000000" w:rsidR="00000000" w:rsidRPr="00000000">
        <w:rPr>
          <w:rtl w:val="0"/>
        </w:rPr>
      </w:r>
    </w:p>
    <w:p w:rsidR="00000000" w:rsidDel="00000000" w:rsidP="00000000" w:rsidRDefault="00000000" w:rsidRPr="00000000" w14:paraId="0000009E">
      <w:pPr>
        <w:widowControl w:val="0"/>
        <w:numPr>
          <w:ilvl w:val="1"/>
          <w:numId w:val="1"/>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Supplier management </w:t>
      </w:r>
      <w:r w:rsidDel="00000000" w:rsidR="00000000" w:rsidRPr="00000000">
        <w:rPr>
          <w:rtl w:val="0"/>
        </w:rPr>
      </w:r>
    </w:p>
    <w:p w:rsidR="00000000" w:rsidDel="00000000" w:rsidP="00000000" w:rsidRDefault="00000000" w:rsidRPr="00000000" w14:paraId="0000009F">
      <w:pPr>
        <w:widowControl w:val="0"/>
        <w:numPr>
          <w:ilvl w:val="0"/>
          <w:numId w:val="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Ensure that program participants are competent on the basis of appropriate education, training, and/or experience;</w:t>
      </w:r>
      <w:r w:rsidDel="00000000" w:rsidR="00000000" w:rsidRPr="00000000">
        <w:rPr>
          <w:rtl w:val="0"/>
        </w:rPr>
      </w:r>
    </w:p>
    <w:p w:rsidR="00000000" w:rsidDel="00000000" w:rsidP="00000000" w:rsidRDefault="00000000" w:rsidRPr="00000000" w14:paraId="000000A0">
      <w:pPr>
        <w:widowControl w:val="0"/>
        <w:numPr>
          <w:ilvl w:val="0"/>
          <w:numId w:val="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Where applicable, take actions to acquire the necessary competence; and</w:t>
      </w:r>
      <w:r w:rsidDel="00000000" w:rsidR="00000000" w:rsidRPr="00000000">
        <w:rPr>
          <w:rtl w:val="0"/>
        </w:rPr>
      </w:r>
    </w:p>
    <w:p w:rsidR="00000000" w:rsidDel="00000000" w:rsidP="00000000" w:rsidRDefault="00000000" w:rsidRPr="00000000" w14:paraId="000000A1">
      <w:pPr>
        <w:widowControl w:val="0"/>
        <w:numPr>
          <w:ilvl w:val="0"/>
          <w:numId w:val="1"/>
        </w:numPr>
        <w:spacing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Retain appropriate documented information as evidence of competence.</w:t>
      </w:r>
      <w:r w:rsidDel="00000000" w:rsidR="00000000" w:rsidRPr="00000000">
        <w:rPr>
          <w:rtl w:val="0"/>
        </w:rPr>
      </w:r>
    </w:p>
    <w:p w:rsidR="00000000" w:rsidDel="00000000" w:rsidP="00000000" w:rsidRDefault="00000000" w:rsidRPr="00000000" w14:paraId="000000A2">
      <w:pPr>
        <w:pStyle w:val="Heading3"/>
        <w:widowControl w:val="0"/>
        <w:spacing w:before="105" w:line="360" w:lineRule="auto"/>
        <w:ind w:right="832"/>
        <w:jc w:val="both"/>
        <w:rPr>
          <w:rFonts w:ascii="Open Sans" w:cs="Open Sans" w:eastAsia="Open Sans" w:hAnsi="Open Sans"/>
        </w:rPr>
      </w:pPr>
      <w:bookmarkStart w:colFirst="0" w:colLast="0" w:name="_heading=h.7qql9emywjv0" w:id="28"/>
      <w:bookmarkEnd w:id="28"/>
      <w:r w:rsidDel="00000000" w:rsidR="00000000" w:rsidRPr="00000000">
        <w:rPr>
          <w:rtl w:val="0"/>
        </w:rPr>
      </w:r>
    </w:p>
    <w:p w:rsidR="00000000" w:rsidDel="00000000" w:rsidP="00000000" w:rsidRDefault="00000000" w:rsidRPr="00000000" w14:paraId="000000A3">
      <w:pPr>
        <w:pStyle w:val="Heading3"/>
        <w:widowControl w:val="0"/>
        <w:spacing w:before="105" w:line="360" w:lineRule="auto"/>
        <w:ind w:right="832" w:firstLine="720"/>
        <w:jc w:val="both"/>
        <w:rPr>
          <w:rFonts w:ascii="Open Sans" w:cs="Open Sans" w:eastAsia="Open Sans" w:hAnsi="Open Sans"/>
        </w:rPr>
      </w:pPr>
      <w:bookmarkStart w:colFirst="0" w:colLast="0" w:name="_heading=h.yoaohm4gzuim" w:id="29"/>
      <w:bookmarkEnd w:id="29"/>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A4">
      <w:pPr>
        <w:widowControl w:val="0"/>
        <w:numPr>
          <w:ilvl w:val="0"/>
          <w:numId w:val="8"/>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list of roles with corresponding responsibilities for the different participants in the program.</w:t>
      </w:r>
      <w:r w:rsidDel="00000000" w:rsidR="00000000" w:rsidRPr="00000000">
        <w:rPr>
          <w:rtl w:val="0"/>
        </w:rPr>
      </w:r>
    </w:p>
    <w:p w:rsidR="00000000" w:rsidDel="00000000" w:rsidP="00000000" w:rsidRDefault="00000000" w:rsidRPr="00000000" w14:paraId="000000A5">
      <w:pPr>
        <w:widowControl w:val="0"/>
        <w:numPr>
          <w:ilvl w:val="0"/>
          <w:numId w:val="8"/>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 that identifies the competencies for each role.</w:t>
      </w:r>
      <w:r w:rsidDel="00000000" w:rsidR="00000000" w:rsidRPr="00000000">
        <w:rPr>
          <w:rtl w:val="0"/>
        </w:rPr>
      </w:r>
    </w:p>
    <w:p w:rsidR="00000000" w:rsidDel="00000000" w:rsidP="00000000" w:rsidRDefault="00000000" w:rsidRPr="00000000" w14:paraId="000000A6">
      <w:pPr>
        <w:widowControl w:val="0"/>
        <w:numPr>
          <w:ilvl w:val="0"/>
          <w:numId w:val="8"/>
        </w:numPr>
        <w:spacing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Documented evidence of assessed competence for each program participant, with periodic checks to keep the list up-to-date.</w:t>
      </w:r>
      <w:r w:rsidDel="00000000" w:rsidR="00000000" w:rsidRPr="00000000">
        <w:rPr>
          <w:rtl w:val="0"/>
        </w:rPr>
      </w:r>
    </w:p>
    <w:p w:rsidR="00000000" w:rsidDel="00000000" w:rsidP="00000000" w:rsidRDefault="00000000" w:rsidRPr="00000000" w14:paraId="000000A7">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Style w:val="Heading3"/>
        <w:widowControl w:val="0"/>
        <w:spacing w:before="105" w:line="360" w:lineRule="auto"/>
        <w:ind w:right="832" w:firstLine="720"/>
        <w:jc w:val="both"/>
        <w:rPr>
          <w:rFonts w:ascii="Open Sans" w:cs="Open Sans" w:eastAsia="Open Sans" w:hAnsi="Open Sans"/>
        </w:rPr>
      </w:pPr>
      <w:bookmarkStart w:colFirst="0" w:colLast="0" w:name="_heading=h.v05idpxl30u3" w:id="30"/>
      <w:bookmarkEnd w:id="30"/>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A9">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the responsible people are accountable for their contributions. </w:t>
      </w:r>
    </w:p>
    <w:p w:rsidR="00000000" w:rsidDel="00000000" w:rsidP="00000000" w:rsidRDefault="00000000" w:rsidRPr="00000000" w14:paraId="000000AA">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pStyle w:val="Heading2"/>
        <w:widowControl w:val="0"/>
        <w:spacing w:before="105" w:line="360" w:lineRule="auto"/>
        <w:ind w:left="0" w:right="832" w:firstLine="720"/>
        <w:jc w:val="both"/>
        <w:rPr>
          <w:rFonts w:ascii="Open Sans" w:cs="Open Sans" w:eastAsia="Open Sans" w:hAnsi="Open Sans"/>
        </w:rPr>
      </w:pPr>
      <w:bookmarkStart w:colFirst="0" w:colLast="0" w:name="_heading=h.5rcij7vutd14" w:id="31"/>
      <w:bookmarkEnd w:id="31"/>
      <w:r w:rsidDel="00000000" w:rsidR="00000000" w:rsidRPr="00000000">
        <w:rPr>
          <w:rFonts w:ascii="Open Sans" w:cs="Open Sans" w:eastAsia="Open Sans" w:hAnsi="Open Sans"/>
          <w:rtl w:val="0"/>
        </w:rPr>
        <w:t xml:space="preserve">3.3 </w:t>
      </w:r>
      <w:r w:rsidDel="00000000" w:rsidR="00000000" w:rsidRPr="00000000">
        <w:rPr>
          <w:rFonts w:ascii="Open Sans" w:cs="Open Sans" w:eastAsia="Open Sans" w:hAnsi="Open Sans"/>
          <w:rtl w:val="0"/>
        </w:rPr>
        <w:t xml:space="preserve">Awareness</w:t>
      </w:r>
    </w:p>
    <w:p w:rsidR="00000000" w:rsidDel="00000000" w:rsidP="00000000" w:rsidRDefault="00000000" w:rsidRPr="00000000" w14:paraId="000000AC">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The organisation shall ensure that the program participants are aware of: </w:t>
      </w:r>
      <w:r w:rsidDel="00000000" w:rsidR="00000000" w:rsidRPr="00000000">
        <w:rPr>
          <w:rFonts w:ascii="Open Sans" w:cs="Open Sans" w:eastAsia="Open Sans" w:hAnsi="Open Sans"/>
          <w:vertAlign w:val="superscript"/>
        </w:rPr>
        <w:footnoteReference w:customMarkFollows="0" w:id="5"/>
      </w:r>
      <w:r w:rsidDel="00000000" w:rsidR="00000000" w:rsidRPr="00000000">
        <w:rPr>
          <w:rtl w:val="0"/>
        </w:rPr>
      </w:r>
    </w:p>
    <w:p w:rsidR="00000000" w:rsidDel="00000000" w:rsidP="00000000" w:rsidRDefault="00000000" w:rsidRPr="00000000" w14:paraId="000000AD">
      <w:pPr>
        <w:widowControl w:val="0"/>
        <w:numPr>
          <w:ilvl w:val="0"/>
          <w:numId w:val="2"/>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 AI SBOM policy;</w:t>
      </w:r>
      <w:r w:rsidDel="00000000" w:rsidR="00000000" w:rsidRPr="00000000">
        <w:rPr>
          <w:rtl w:val="0"/>
        </w:rPr>
      </w:r>
    </w:p>
    <w:p w:rsidR="00000000" w:rsidDel="00000000" w:rsidP="00000000" w:rsidRDefault="00000000" w:rsidRPr="00000000" w14:paraId="000000AE">
      <w:pPr>
        <w:widowControl w:val="0"/>
        <w:numPr>
          <w:ilvl w:val="0"/>
          <w:numId w:val="2"/>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Relevant business objectives;</w:t>
      </w:r>
      <w:r w:rsidDel="00000000" w:rsidR="00000000" w:rsidRPr="00000000">
        <w:rPr>
          <w:rtl w:val="0"/>
        </w:rPr>
      </w:r>
    </w:p>
    <w:p w:rsidR="00000000" w:rsidDel="00000000" w:rsidP="00000000" w:rsidRDefault="00000000" w:rsidRPr="00000000" w14:paraId="000000AF">
      <w:pPr>
        <w:widowControl w:val="0"/>
        <w:numPr>
          <w:ilvl w:val="0"/>
          <w:numId w:val="2"/>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Their contribution to the effectiveness of the program; and</w:t>
      </w:r>
      <w:r w:rsidDel="00000000" w:rsidR="00000000" w:rsidRPr="00000000">
        <w:rPr>
          <w:rtl w:val="0"/>
        </w:rPr>
      </w:r>
    </w:p>
    <w:p w:rsidR="00000000" w:rsidDel="00000000" w:rsidP="00000000" w:rsidRDefault="00000000" w:rsidRPr="00000000" w14:paraId="000000B0">
      <w:pPr>
        <w:widowControl w:val="0"/>
        <w:numPr>
          <w:ilvl w:val="0"/>
          <w:numId w:val="2"/>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 implications of not following the Program’s requirements.</w:t>
      </w:r>
      <w:r w:rsidDel="00000000" w:rsidR="00000000" w:rsidRPr="00000000">
        <w:rPr>
          <w:rtl w:val="0"/>
        </w:rPr>
      </w:r>
    </w:p>
    <w:p w:rsidR="00000000" w:rsidDel="00000000" w:rsidP="00000000" w:rsidRDefault="00000000" w:rsidRPr="00000000" w14:paraId="000000B1">
      <w:pPr>
        <w:widowControl w:val="0"/>
        <w:spacing w:line="360" w:lineRule="auto"/>
        <w:ind w:right="832"/>
        <w:jc w:val="both"/>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0B2">
      <w:pPr>
        <w:pStyle w:val="Heading3"/>
        <w:widowControl w:val="0"/>
        <w:spacing w:before="105" w:line="360" w:lineRule="auto"/>
        <w:ind w:right="832" w:firstLine="720"/>
        <w:jc w:val="both"/>
        <w:rPr>
          <w:rFonts w:ascii="Open Sans" w:cs="Open Sans" w:eastAsia="Open Sans" w:hAnsi="Open Sans"/>
        </w:rPr>
      </w:pPr>
      <w:bookmarkStart w:colFirst="0" w:colLast="0" w:name="_heading=h.37vqgciqlidr" w:id="32"/>
      <w:bookmarkEnd w:id="32"/>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B3">
      <w:pPr>
        <w:widowControl w:val="0"/>
        <w:numPr>
          <w:ilvl w:val="0"/>
          <w:numId w:val="4"/>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Documented evidence of assessed awareness for the program participants, which should include: </w:t>
      </w:r>
      <w:r w:rsidDel="00000000" w:rsidR="00000000" w:rsidRPr="00000000">
        <w:rPr>
          <w:rtl w:val="0"/>
        </w:rPr>
      </w:r>
    </w:p>
    <w:p w:rsidR="00000000" w:rsidDel="00000000" w:rsidP="00000000" w:rsidRDefault="00000000" w:rsidRPr="00000000" w14:paraId="000000B4">
      <w:pPr>
        <w:widowControl w:val="0"/>
        <w:numPr>
          <w:ilvl w:val="1"/>
          <w:numId w:val="4"/>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 program’s objectives;</w:t>
      </w:r>
      <w:r w:rsidDel="00000000" w:rsidR="00000000" w:rsidRPr="00000000">
        <w:rPr>
          <w:rtl w:val="0"/>
        </w:rPr>
      </w:r>
    </w:p>
    <w:p w:rsidR="00000000" w:rsidDel="00000000" w:rsidP="00000000" w:rsidRDefault="00000000" w:rsidRPr="00000000" w14:paraId="000000B5">
      <w:pPr>
        <w:widowControl w:val="0"/>
        <w:numPr>
          <w:ilvl w:val="1"/>
          <w:numId w:val="4"/>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One’s contribution within the program; and </w:t>
      </w:r>
      <w:r w:rsidDel="00000000" w:rsidR="00000000" w:rsidRPr="00000000">
        <w:rPr>
          <w:rtl w:val="0"/>
        </w:rPr>
      </w:r>
    </w:p>
    <w:p w:rsidR="00000000" w:rsidDel="00000000" w:rsidP="00000000" w:rsidRDefault="00000000" w:rsidRPr="00000000" w14:paraId="000000B6">
      <w:pPr>
        <w:widowControl w:val="0"/>
        <w:numPr>
          <w:ilvl w:val="1"/>
          <w:numId w:val="4"/>
        </w:numPr>
        <w:spacing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 implications of program non-conformance.</w:t>
      </w:r>
      <w:r w:rsidDel="00000000" w:rsidR="00000000" w:rsidRPr="00000000">
        <w:rPr>
          <w:rtl w:val="0"/>
        </w:rPr>
      </w:r>
    </w:p>
    <w:p w:rsidR="00000000" w:rsidDel="00000000" w:rsidP="00000000" w:rsidRDefault="00000000" w:rsidRPr="00000000" w14:paraId="000000B7">
      <w:pPr>
        <w:pStyle w:val="Heading3"/>
        <w:widowControl w:val="0"/>
        <w:spacing w:before="105" w:line="360" w:lineRule="auto"/>
        <w:ind w:right="832" w:firstLine="720"/>
        <w:jc w:val="both"/>
        <w:rPr>
          <w:rFonts w:ascii="Open Sans" w:cs="Open Sans" w:eastAsia="Open Sans" w:hAnsi="Open Sans"/>
        </w:rPr>
      </w:pPr>
      <w:bookmarkStart w:colFirst="0" w:colLast="0" w:name="_heading=h.oriuyug64wih" w:id="33"/>
      <w:bookmarkEnd w:id="33"/>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B8">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the program participants have obtained a sufficient level of awareness for their respective roles and responsibilities within the program.</w:t>
      </w:r>
    </w:p>
    <w:p w:rsidR="00000000" w:rsidDel="00000000" w:rsidP="00000000" w:rsidRDefault="00000000" w:rsidRPr="00000000" w14:paraId="000000B9">
      <w:pPr>
        <w:widowControl w:val="0"/>
        <w:spacing w:before="105" w:line="360" w:lineRule="auto"/>
        <w:ind w:left="156"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pStyle w:val="Heading2"/>
        <w:widowControl w:val="0"/>
        <w:spacing w:before="105" w:line="360" w:lineRule="auto"/>
        <w:ind w:left="0" w:right="832" w:firstLine="720"/>
        <w:jc w:val="both"/>
        <w:rPr>
          <w:rFonts w:ascii="Open Sans" w:cs="Open Sans" w:eastAsia="Open Sans" w:hAnsi="Open Sans"/>
        </w:rPr>
      </w:pPr>
      <w:bookmarkStart w:colFirst="0" w:colLast="0" w:name="_heading=h.s6305crzik1" w:id="34"/>
      <w:bookmarkEnd w:id="34"/>
      <w:r w:rsidDel="00000000" w:rsidR="00000000" w:rsidRPr="00000000">
        <w:rPr>
          <w:rFonts w:ascii="Open Sans" w:cs="Open Sans" w:eastAsia="Open Sans" w:hAnsi="Open Sans"/>
          <w:rtl w:val="0"/>
        </w:rPr>
        <w:t xml:space="preserve">3.4 </w:t>
      </w:r>
      <w:r w:rsidDel="00000000" w:rsidR="00000000" w:rsidRPr="00000000">
        <w:rPr>
          <w:rFonts w:ascii="Open Sans" w:cs="Open Sans" w:eastAsia="Open Sans" w:hAnsi="Open Sans"/>
          <w:rtl w:val="0"/>
        </w:rPr>
        <w:t xml:space="preserve">Program scope</w:t>
      </w:r>
    </w:p>
    <w:p w:rsidR="00000000" w:rsidDel="00000000" w:rsidP="00000000" w:rsidRDefault="00000000" w:rsidRPr="00000000" w14:paraId="000000BB">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Different programs may be governed by different levels of scope. For example, a program could govern a single product line, an entire department, or an entire organisation. The scope designation needs to be declared for each program.</w:t>
      </w:r>
    </w:p>
    <w:p w:rsidR="00000000" w:rsidDel="00000000" w:rsidP="00000000" w:rsidRDefault="00000000" w:rsidRPr="00000000" w14:paraId="000000BC">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pStyle w:val="Heading3"/>
        <w:widowControl w:val="0"/>
        <w:spacing w:before="105" w:line="360" w:lineRule="auto"/>
        <w:ind w:right="832" w:firstLine="720"/>
        <w:jc w:val="both"/>
        <w:rPr>
          <w:rFonts w:ascii="Open Sans" w:cs="Open Sans" w:eastAsia="Open Sans" w:hAnsi="Open Sans"/>
        </w:rPr>
      </w:pPr>
      <w:bookmarkStart w:colFirst="0" w:colLast="0" w:name="_heading=h.5uyx2dbti4nh" w:id="35"/>
      <w:bookmarkEnd w:id="35"/>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BE">
      <w:pPr>
        <w:widowControl w:val="0"/>
        <w:numPr>
          <w:ilvl w:val="1"/>
          <w:numId w:val="10"/>
        </w:numPr>
        <w:spacing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written statement that clearly defines the scope and limits of the program.</w:t>
      </w:r>
    </w:p>
    <w:p w:rsidR="00000000" w:rsidDel="00000000" w:rsidP="00000000" w:rsidRDefault="00000000" w:rsidRPr="00000000" w14:paraId="000000BF">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0">
      <w:pPr>
        <w:pStyle w:val="Heading3"/>
        <w:widowControl w:val="0"/>
        <w:spacing w:before="105" w:line="360" w:lineRule="auto"/>
        <w:ind w:right="832" w:firstLine="720"/>
        <w:jc w:val="both"/>
        <w:rPr>
          <w:rFonts w:ascii="Open Sans" w:cs="Open Sans" w:eastAsia="Open Sans" w:hAnsi="Open Sans"/>
        </w:rPr>
      </w:pPr>
      <w:bookmarkStart w:colFirst="0" w:colLast="0" w:name="_heading=h.y44u9pjxlw5v" w:id="36"/>
      <w:bookmarkEnd w:id="36"/>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C1">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w:t>
      </w:r>
    </w:p>
    <w:p w:rsidR="00000000" w:rsidDel="00000000" w:rsidP="00000000" w:rsidRDefault="00000000" w:rsidRPr="00000000" w14:paraId="000000C2">
      <w:pPr>
        <w:widowControl w:val="0"/>
        <w:spacing w:before="105" w:line="360" w:lineRule="auto"/>
        <w:ind w:left="156"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pStyle w:val="Heading2"/>
        <w:widowControl w:val="0"/>
        <w:spacing w:before="105" w:line="360" w:lineRule="auto"/>
        <w:ind w:left="0" w:right="832" w:firstLine="720"/>
        <w:jc w:val="both"/>
        <w:rPr>
          <w:rFonts w:ascii="Open Sans" w:cs="Open Sans" w:eastAsia="Open Sans" w:hAnsi="Open Sans"/>
        </w:rPr>
      </w:pPr>
      <w:bookmarkStart w:colFirst="0" w:colLast="0" w:name="_heading=h.so15up5hs3v7" w:id="37"/>
      <w:bookmarkEnd w:id="37"/>
      <w:r w:rsidDel="00000000" w:rsidR="00000000" w:rsidRPr="00000000">
        <w:rPr>
          <w:rFonts w:ascii="Open Sans" w:cs="Open Sans" w:eastAsia="Open Sans" w:hAnsi="Open Sans"/>
          <w:rtl w:val="0"/>
        </w:rPr>
        <w:t xml:space="preserve">3.5 </w:t>
      </w:r>
      <w:r w:rsidDel="00000000" w:rsidR="00000000" w:rsidRPr="00000000">
        <w:rPr>
          <w:rFonts w:ascii="Open Sans" w:cs="Open Sans" w:eastAsia="Open Sans" w:hAnsi="Open Sans"/>
          <w:rtl w:val="0"/>
        </w:rPr>
        <w:t xml:space="preserve">License obligations</w:t>
      </w:r>
    </w:p>
    <w:p w:rsidR="00000000" w:rsidDel="00000000" w:rsidP="00000000" w:rsidRDefault="00000000" w:rsidRPr="00000000" w14:paraId="000000C4">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A process shall exist for reviewing the relevant identified licenses for an AI system’s code, weights, and datasets (including but not limited to training, testing, and verification datasets) as well as the license for the AI system itself to determine the obligations, restrictions, and rights granted by each license, taking into account the intended use of the AI system. Note that it’s often the case that an AI system is trained on multiple other AI systems that may be identified in the AI system Model Tree for example; each of these may have their own licenses.</w:t>
      </w:r>
    </w:p>
    <w:p w:rsidR="00000000" w:rsidDel="00000000" w:rsidP="00000000" w:rsidRDefault="00000000" w:rsidRPr="00000000" w14:paraId="000000C5">
      <w:pPr>
        <w:pStyle w:val="Heading3"/>
        <w:widowControl w:val="0"/>
        <w:spacing w:before="105" w:line="360" w:lineRule="auto"/>
        <w:ind w:right="832"/>
        <w:jc w:val="both"/>
        <w:rPr>
          <w:rFonts w:ascii="Open Sans" w:cs="Open Sans" w:eastAsia="Open Sans" w:hAnsi="Open Sans"/>
        </w:rPr>
      </w:pPr>
      <w:bookmarkStart w:colFirst="0" w:colLast="0" w:name="_heading=h.7i3curkl0a3c" w:id="38"/>
      <w:bookmarkEnd w:id="38"/>
      <w:r w:rsidDel="00000000" w:rsidR="00000000" w:rsidRPr="00000000">
        <w:rPr>
          <w:rtl w:val="0"/>
        </w:rPr>
      </w:r>
    </w:p>
    <w:p w:rsidR="00000000" w:rsidDel="00000000" w:rsidP="00000000" w:rsidRDefault="00000000" w:rsidRPr="00000000" w14:paraId="000000C6">
      <w:pPr>
        <w:pStyle w:val="Heading3"/>
        <w:widowControl w:val="0"/>
        <w:spacing w:before="105" w:line="360" w:lineRule="auto"/>
        <w:ind w:right="832" w:firstLine="720"/>
        <w:jc w:val="both"/>
        <w:rPr>
          <w:rFonts w:ascii="Open Sans" w:cs="Open Sans" w:eastAsia="Open Sans" w:hAnsi="Open Sans"/>
        </w:rPr>
      </w:pPr>
      <w:bookmarkStart w:colFirst="0" w:colLast="0" w:name="_heading=h.rzh34jdptvz0" w:id="39"/>
      <w:bookmarkEnd w:id="39"/>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C7">
      <w:pPr>
        <w:widowControl w:val="0"/>
        <w:numPr>
          <w:ilvl w:val="1"/>
          <w:numId w:val="12"/>
        </w:numPr>
        <w:spacing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to review and document upstream and downstream obligations, restrictions, and rights granted by each identified license, as appropriate.</w:t>
      </w:r>
      <w:r w:rsidDel="00000000" w:rsidR="00000000" w:rsidRPr="00000000">
        <w:rPr>
          <w:rtl w:val="0"/>
        </w:rPr>
      </w:r>
    </w:p>
    <w:p w:rsidR="00000000" w:rsidDel="00000000" w:rsidP="00000000" w:rsidRDefault="00000000" w:rsidRPr="00000000" w14:paraId="000000C8">
      <w:pPr>
        <w:pStyle w:val="Heading3"/>
        <w:widowControl w:val="0"/>
        <w:spacing w:before="105" w:line="360" w:lineRule="auto"/>
        <w:ind w:right="832"/>
        <w:jc w:val="both"/>
        <w:rPr>
          <w:rFonts w:ascii="Open Sans" w:cs="Open Sans" w:eastAsia="Open Sans" w:hAnsi="Open Sans"/>
        </w:rPr>
      </w:pPr>
      <w:bookmarkStart w:colFirst="0" w:colLast="0" w:name="_heading=h.vxn4sbq6xcms" w:id="40"/>
      <w:bookmarkEnd w:id="40"/>
      <w:r w:rsidDel="00000000" w:rsidR="00000000" w:rsidRPr="00000000">
        <w:rPr>
          <w:rtl w:val="0"/>
        </w:rPr>
      </w:r>
    </w:p>
    <w:p w:rsidR="00000000" w:rsidDel="00000000" w:rsidP="00000000" w:rsidRDefault="00000000" w:rsidRPr="00000000" w14:paraId="000000C9">
      <w:pPr>
        <w:pStyle w:val="Heading3"/>
        <w:widowControl w:val="0"/>
        <w:spacing w:before="105" w:line="360" w:lineRule="auto"/>
        <w:ind w:right="832" w:firstLine="720"/>
        <w:jc w:val="both"/>
        <w:rPr>
          <w:rFonts w:ascii="Open Sans" w:cs="Open Sans" w:eastAsia="Open Sans" w:hAnsi="Open Sans"/>
        </w:rPr>
      </w:pPr>
      <w:bookmarkStart w:colFirst="0" w:colLast="0" w:name="_heading=h.tqodvm2mmj8e" w:id="41"/>
      <w:bookmarkEnd w:id="41"/>
      <w:r w:rsidDel="00000000" w:rsidR="00000000" w:rsidRPr="00000000">
        <w:rPr>
          <w:rFonts w:ascii="Open Sans" w:cs="Open Sans" w:eastAsia="Open Sans" w:hAnsi="Open Sans"/>
          <w:rtl w:val="0"/>
        </w:rPr>
        <w:t xml:space="preserve">Rationale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CA">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a process exists for reviewing and identifying the license obligations for each identified license for the various use cases an organization may encounter (as defined in ISO/IEC 5230:2020 Section 3.3.2).</w:t>
      </w:r>
    </w:p>
    <w:p w:rsidR="00000000" w:rsidDel="00000000" w:rsidP="00000000" w:rsidRDefault="00000000" w:rsidRPr="00000000" w14:paraId="000000CB">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C">
      <w:pPr>
        <w:pStyle w:val="Heading2"/>
        <w:widowControl w:val="0"/>
        <w:spacing w:before="105" w:line="360" w:lineRule="auto"/>
        <w:ind w:left="0" w:right="832" w:firstLine="720"/>
        <w:jc w:val="both"/>
        <w:rPr>
          <w:rFonts w:ascii="Open Sans" w:cs="Open Sans" w:eastAsia="Open Sans" w:hAnsi="Open Sans"/>
        </w:rPr>
      </w:pPr>
      <w:bookmarkStart w:colFirst="0" w:colLast="0" w:name="_heading=h.zcph7s2p2x38" w:id="42"/>
      <w:bookmarkEnd w:id="42"/>
      <w:r w:rsidDel="00000000" w:rsidR="00000000" w:rsidRPr="00000000">
        <w:rPr>
          <w:rFonts w:ascii="Open Sans" w:cs="Open Sans" w:eastAsia="Open Sans" w:hAnsi="Open Sans"/>
          <w:rtl w:val="0"/>
        </w:rPr>
        <w:t xml:space="preserve">3.6 </w:t>
      </w:r>
      <w:r w:rsidDel="00000000" w:rsidR="00000000" w:rsidRPr="00000000">
        <w:rPr>
          <w:rFonts w:ascii="Open Sans" w:cs="Open Sans" w:eastAsia="Open Sans" w:hAnsi="Open Sans"/>
          <w:rtl w:val="0"/>
        </w:rPr>
        <w:t xml:space="preserve">Transparency obligations</w:t>
      </w:r>
    </w:p>
    <w:p w:rsidR="00000000" w:rsidDel="00000000" w:rsidP="00000000" w:rsidRDefault="00000000" w:rsidRPr="00000000" w14:paraId="000000CD">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A process shall exist for reviewing if there are any transparency obligations from regulations including but not limited </w:t>
      </w:r>
      <w:r w:rsidDel="00000000" w:rsidR="00000000" w:rsidRPr="00000000">
        <w:rPr>
          <w:rFonts w:ascii="Open Sans" w:cs="Open Sans" w:eastAsia="Open Sans" w:hAnsi="Open Sans"/>
          <w:rtl w:val="0"/>
        </w:rPr>
        <w:t xml:space="preserve">to</w:t>
      </w:r>
      <w:r w:rsidDel="00000000" w:rsidR="00000000" w:rsidRPr="00000000">
        <w:rPr>
          <w:rFonts w:ascii="Open Sans" w:cs="Open Sans" w:eastAsia="Open Sans" w:hAnsi="Open Sans"/>
          <w:rtl w:val="0"/>
        </w:rPr>
        <w:t xml:space="preserve"> training, testing, and verification datasets, taking into account the intended use of the model. </w:t>
      </w:r>
    </w:p>
    <w:p w:rsidR="00000000" w:rsidDel="00000000" w:rsidP="00000000" w:rsidRDefault="00000000" w:rsidRPr="00000000" w14:paraId="000000CE">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If the use case for the training data creates a relevant issue (e.g., disclosure obligations to downstream recipients) in the context of transparency, then appropriate risk mitigation measures </w:t>
      </w:r>
      <w:r w:rsidDel="00000000" w:rsidR="00000000" w:rsidRPr="00000000">
        <w:rPr>
          <w:rFonts w:ascii="Open Sans" w:cs="Open Sans" w:eastAsia="Open Sans" w:hAnsi="Open Sans"/>
          <w:rtl w:val="0"/>
        </w:rPr>
        <w:t xml:space="preserve">should</w:t>
      </w:r>
      <w:r w:rsidDel="00000000" w:rsidR="00000000" w:rsidRPr="00000000">
        <w:rPr>
          <w:rFonts w:ascii="Open Sans" w:cs="Open Sans" w:eastAsia="Open Sans" w:hAnsi="Open Sans"/>
          <w:rtl w:val="0"/>
        </w:rPr>
        <w:t xml:space="preserve"> be undertaken. </w:t>
      </w:r>
      <w:r w:rsidDel="00000000" w:rsidR="00000000" w:rsidRPr="00000000">
        <w:rPr>
          <w:rFonts w:ascii="Open Sans" w:cs="Open Sans" w:eastAsia="Open Sans" w:hAnsi="Open Sans"/>
          <w:vertAlign w:val="superscript"/>
        </w:rPr>
        <w:footnoteReference w:customMarkFollows="0" w:id="6"/>
      </w:r>
      <w:r w:rsidDel="00000000" w:rsidR="00000000" w:rsidRPr="00000000">
        <w:rPr>
          <w:rtl w:val="0"/>
        </w:rPr>
      </w:r>
    </w:p>
    <w:p w:rsidR="00000000" w:rsidDel="00000000" w:rsidP="00000000" w:rsidRDefault="00000000" w:rsidRPr="00000000" w14:paraId="000000CF">
      <w:pPr>
        <w:pStyle w:val="Heading3"/>
        <w:widowControl w:val="0"/>
        <w:spacing w:before="105" w:line="360" w:lineRule="auto"/>
        <w:ind w:right="832"/>
        <w:jc w:val="both"/>
        <w:rPr>
          <w:rFonts w:ascii="Open Sans" w:cs="Open Sans" w:eastAsia="Open Sans" w:hAnsi="Open Sans"/>
        </w:rPr>
      </w:pPr>
      <w:bookmarkStart w:colFirst="0" w:colLast="0" w:name="_heading=h.1qb8l81a5cqo" w:id="43"/>
      <w:bookmarkEnd w:id="43"/>
      <w:r w:rsidDel="00000000" w:rsidR="00000000" w:rsidRPr="00000000">
        <w:rPr>
          <w:rtl w:val="0"/>
        </w:rPr>
      </w:r>
    </w:p>
    <w:p w:rsidR="00000000" w:rsidDel="00000000" w:rsidP="00000000" w:rsidRDefault="00000000" w:rsidRPr="00000000" w14:paraId="000000D0">
      <w:pPr>
        <w:pStyle w:val="Heading3"/>
        <w:widowControl w:val="0"/>
        <w:spacing w:before="105" w:line="360" w:lineRule="auto"/>
        <w:ind w:right="832" w:firstLine="720"/>
        <w:jc w:val="both"/>
        <w:rPr>
          <w:rFonts w:ascii="Open Sans" w:cs="Open Sans" w:eastAsia="Open Sans" w:hAnsi="Open Sans"/>
        </w:rPr>
      </w:pPr>
      <w:bookmarkStart w:colFirst="0" w:colLast="0" w:name="_heading=h.1xs75erek9bu" w:id="44"/>
      <w:bookmarkEnd w:id="44"/>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D1">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to review and document the transparency measures undertaken.</w:t>
      </w:r>
    </w:p>
    <w:p w:rsidR="00000000" w:rsidDel="00000000" w:rsidP="00000000" w:rsidRDefault="00000000" w:rsidRPr="00000000" w14:paraId="000000D2">
      <w:pPr>
        <w:pStyle w:val="Heading3"/>
        <w:widowControl w:val="0"/>
        <w:spacing w:before="105" w:line="360" w:lineRule="auto"/>
        <w:ind w:right="832"/>
        <w:jc w:val="both"/>
        <w:rPr>
          <w:rFonts w:ascii="Open Sans" w:cs="Open Sans" w:eastAsia="Open Sans" w:hAnsi="Open Sans"/>
        </w:rPr>
      </w:pPr>
      <w:bookmarkStart w:colFirst="0" w:colLast="0" w:name="_heading=h.n7typp8mfxv0" w:id="45"/>
      <w:bookmarkEnd w:id="45"/>
      <w:r w:rsidDel="00000000" w:rsidR="00000000" w:rsidRPr="00000000">
        <w:rPr>
          <w:rtl w:val="0"/>
        </w:rPr>
      </w:r>
    </w:p>
    <w:p w:rsidR="00000000" w:rsidDel="00000000" w:rsidP="00000000" w:rsidRDefault="00000000" w:rsidRPr="00000000" w14:paraId="000000D3">
      <w:pPr>
        <w:pStyle w:val="Heading3"/>
        <w:widowControl w:val="0"/>
        <w:spacing w:before="105" w:line="360" w:lineRule="auto"/>
        <w:ind w:right="832" w:firstLine="720"/>
        <w:jc w:val="both"/>
        <w:rPr>
          <w:rFonts w:ascii="Open Sans" w:cs="Open Sans" w:eastAsia="Open Sans" w:hAnsi="Open Sans"/>
        </w:rPr>
      </w:pPr>
      <w:bookmarkStart w:colFirst="0" w:colLast="0" w:name="_heading=h.wmrwxcfv21w6" w:id="46"/>
      <w:bookmarkEnd w:id="46"/>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D4">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that an organisation is aware of the latest transparency obligations set out by regulators. </w:t>
      </w:r>
      <w:r w:rsidDel="00000000" w:rsidR="00000000" w:rsidRPr="00000000">
        <w:rPr>
          <w:rtl w:val="0"/>
        </w:rPr>
      </w:r>
    </w:p>
    <w:p w:rsidR="00000000" w:rsidDel="00000000" w:rsidP="00000000" w:rsidRDefault="00000000" w:rsidRPr="00000000" w14:paraId="000000D5">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6">
      <w:pPr>
        <w:pStyle w:val="Heading2"/>
        <w:widowControl w:val="0"/>
        <w:spacing w:before="105" w:line="360" w:lineRule="auto"/>
        <w:ind w:left="0" w:right="832" w:firstLine="720"/>
        <w:jc w:val="both"/>
        <w:rPr>
          <w:rFonts w:ascii="Open Sans" w:cs="Open Sans" w:eastAsia="Open Sans" w:hAnsi="Open Sans"/>
        </w:rPr>
      </w:pPr>
      <w:bookmarkStart w:colFirst="0" w:colLast="0" w:name="_heading=h.sxcl49wtxha7" w:id="47"/>
      <w:bookmarkEnd w:id="47"/>
      <w:r w:rsidDel="00000000" w:rsidR="00000000" w:rsidRPr="00000000">
        <w:rPr>
          <w:rFonts w:ascii="Open Sans" w:cs="Open Sans" w:eastAsia="Open Sans" w:hAnsi="Open Sans"/>
          <w:rtl w:val="0"/>
        </w:rPr>
        <w:t xml:space="preserve">3.7 </w:t>
      </w:r>
      <w:r w:rsidDel="00000000" w:rsidR="00000000" w:rsidRPr="00000000">
        <w:rPr>
          <w:rFonts w:ascii="Open Sans" w:cs="Open Sans" w:eastAsia="Open Sans" w:hAnsi="Open Sans"/>
          <w:rtl w:val="0"/>
        </w:rPr>
        <w:t xml:space="preserve">Access</w:t>
      </w:r>
      <w:r w:rsidDel="00000000" w:rsidR="00000000" w:rsidRPr="00000000">
        <w:rPr>
          <w:rtl w:val="0"/>
        </w:rPr>
      </w:r>
    </w:p>
    <w:p w:rsidR="00000000" w:rsidDel="00000000" w:rsidP="00000000" w:rsidRDefault="00000000" w:rsidRPr="00000000" w14:paraId="000000D7">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Maintain a process to effectively respond to external </w:t>
      </w:r>
      <w:r w:rsidDel="00000000" w:rsidR="00000000" w:rsidRPr="00000000">
        <w:rPr>
          <w:rFonts w:ascii="Open Sans" w:cs="Open Sans" w:eastAsia="Open Sans" w:hAnsi="Open Sans"/>
          <w:rtl w:val="0"/>
        </w:rPr>
        <w:t xml:space="preserve">AI SBOM Compliance</w:t>
      </w:r>
      <w:r w:rsidDel="00000000" w:rsidR="00000000" w:rsidRPr="00000000">
        <w:rPr>
          <w:rFonts w:ascii="Open Sans" w:cs="Open Sans" w:eastAsia="Open Sans" w:hAnsi="Open Sans"/>
          <w:rtl w:val="0"/>
        </w:rPr>
        <w:t xml:space="preserve"> inquiries. Publicly identify a means by which a third party can make an AI SBOM Compliance inquiry.</w:t>
      </w:r>
    </w:p>
    <w:p w:rsidR="00000000" w:rsidDel="00000000" w:rsidP="00000000" w:rsidRDefault="00000000" w:rsidRPr="00000000" w14:paraId="000000D8">
      <w:pPr>
        <w:pStyle w:val="Heading3"/>
        <w:widowControl w:val="0"/>
        <w:spacing w:before="105" w:line="360" w:lineRule="auto"/>
        <w:ind w:right="832"/>
        <w:jc w:val="both"/>
        <w:rPr>
          <w:rFonts w:ascii="Open Sans" w:cs="Open Sans" w:eastAsia="Open Sans" w:hAnsi="Open Sans"/>
        </w:rPr>
      </w:pPr>
      <w:bookmarkStart w:colFirst="0" w:colLast="0" w:name="_heading=h.3uoug2hkjrjo" w:id="48"/>
      <w:bookmarkEnd w:id="48"/>
      <w:r w:rsidDel="00000000" w:rsidR="00000000" w:rsidRPr="00000000">
        <w:rPr>
          <w:rtl w:val="0"/>
        </w:rPr>
      </w:r>
    </w:p>
    <w:p w:rsidR="00000000" w:rsidDel="00000000" w:rsidP="00000000" w:rsidRDefault="00000000" w:rsidRPr="00000000" w14:paraId="000000D9">
      <w:pPr>
        <w:pStyle w:val="Heading3"/>
        <w:widowControl w:val="0"/>
        <w:spacing w:before="105" w:line="360" w:lineRule="auto"/>
        <w:ind w:right="832" w:firstLine="720"/>
        <w:jc w:val="both"/>
        <w:rPr>
          <w:rFonts w:ascii="Open Sans" w:cs="Open Sans" w:eastAsia="Open Sans" w:hAnsi="Open Sans"/>
        </w:rPr>
      </w:pPr>
      <w:bookmarkStart w:colFirst="0" w:colLast="0" w:name="_heading=h.klj2rvgcn25s" w:id="49"/>
      <w:bookmarkEnd w:id="49"/>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DA">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Publicly visible method that allows any interested parties to make an AI SBOM Compliance inquiry (e.g., via a published contact email address). An internal documented procedure for responding to third-party AI SBOM Compliance inquiries. </w:t>
      </w:r>
      <w:r w:rsidDel="00000000" w:rsidR="00000000" w:rsidRPr="00000000">
        <w:rPr>
          <w:rFonts w:ascii="Open Sans" w:cs="Open Sans" w:eastAsia="Open Sans" w:hAnsi="Open Sans"/>
          <w:vertAlign w:val="superscript"/>
        </w:rPr>
        <w:footnoteReference w:customMarkFollows="0" w:id="7"/>
      </w:r>
      <w:r w:rsidDel="00000000" w:rsidR="00000000" w:rsidRPr="00000000">
        <w:rPr>
          <w:rtl w:val="0"/>
        </w:rPr>
      </w:r>
    </w:p>
    <w:p w:rsidR="00000000" w:rsidDel="00000000" w:rsidP="00000000" w:rsidRDefault="00000000" w:rsidRPr="00000000" w14:paraId="000000DB">
      <w:pPr>
        <w:pStyle w:val="Heading3"/>
        <w:widowControl w:val="0"/>
        <w:spacing w:before="105" w:line="360" w:lineRule="auto"/>
        <w:ind w:right="832"/>
        <w:jc w:val="both"/>
        <w:rPr>
          <w:rFonts w:ascii="Open Sans" w:cs="Open Sans" w:eastAsia="Open Sans" w:hAnsi="Open Sans"/>
        </w:rPr>
      </w:pPr>
      <w:bookmarkStart w:colFirst="0" w:colLast="0" w:name="_heading=h.o0je77nzww9g" w:id="50"/>
      <w:bookmarkEnd w:id="50"/>
      <w:r w:rsidDel="00000000" w:rsidR="00000000" w:rsidRPr="00000000">
        <w:rPr>
          <w:rtl w:val="0"/>
        </w:rPr>
      </w:r>
    </w:p>
    <w:p w:rsidR="00000000" w:rsidDel="00000000" w:rsidP="00000000" w:rsidRDefault="00000000" w:rsidRPr="00000000" w14:paraId="000000DC">
      <w:pPr>
        <w:pStyle w:val="Heading3"/>
        <w:widowControl w:val="0"/>
        <w:spacing w:before="105" w:line="360" w:lineRule="auto"/>
        <w:ind w:right="832" w:firstLine="720"/>
        <w:jc w:val="both"/>
        <w:rPr>
          <w:rFonts w:ascii="Open Sans" w:cs="Open Sans" w:eastAsia="Open Sans" w:hAnsi="Open Sans"/>
        </w:rPr>
      </w:pPr>
      <w:bookmarkStart w:colFirst="0" w:colLast="0" w:name="_heading=h.783n0an5p288" w:id="51"/>
      <w:bookmarkEnd w:id="51"/>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DD">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there is a reasonable way for third parties to contact the organization with regard to compliance inquiries and that the organization is prepared to effectively respond.</w:t>
      </w:r>
    </w:p>
    <w:p w:rsidR="00000000" w:rsidDel="00000000" w:rsidP="00000000" w:rsidRDefault="00000000" w:rsidRPr="00000000" w14:paraId="000000DE">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F">
      <w:pPr>
        <w:pStyle w:val="Heading2"/>
        <w:widowControl w:val="0"/>
        <w:spacing w:before="105" w:line="360" w:lineRule="auto"/>
        <w:ind w:left="0" w:right="832" w:firstLine="720"/>
        <w:jc w:val="both"/>
        <w:rPr>
          <w:rFonts w:ascii="Open Sans" w:cs="Open Sans" w:eastAsia="Open Sans" w:hAnsi="Open Sans"/>
        </w:rPr>
      </w:pPr>
      <w:bookmarkStart w:colFirst="0" w:colLast="0" w:name="_heading=h.o4j14wfnvbw4" w:id="52"/>
      <w:bookmarkEnd w:id="52"/>
      <w:r w:rsidDel="00000000" w:rsidR="00000000" w:rsidRPr="00000000">
        <w:rPr>
          <w:rFonts w:ascii="Open Sans" w:cs="Open Sans" w:eastAsia="Open Sans" w:hAnsi="Open Sans"/>
          <w:rtl w:val="0"/>
        </w:rPr>
        <w:t xml:space="preserve">3.8 </w:t>
      </w:r>
      <w:r w:rsidDel="00000000" w:rsidR="00000000" w:rsidRPr="00000000">
        <w:rPr>
          <w:rFonts w:ascii="Open Sans" w:cs="Open Sans" w:eastAsia="Open Sans" w:hAnsi="Open Sans"/>
          <w:rtl w:val="0"/>
        </w:rPr>
        <w:t xml:space="preserve">Effectively resourced</w:t>
      </w:r>
    </w:p>
    <w:p w:rsidR="00000000" w:rsidDel="00000000" w:rsidP="00000000" w:rsidRDefault="00000000" w:rsidRPr="00000000" w14:paraId="000000E0">
      <w:pPr>
        <w:widowControl w:val="0"/>
        <w:numPr>
          <w:ilvl w:val="0"/>
          <w:numId w:val="3"/>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Identify and Resource Program Task(s):</w:t>
      </w:r>
      <w:r w:rsidDel="00000000" w:rsidR="00000000" w:rsidRPr="00000000">
        <w:rPr>
          <w:rtl w:val="0"/>
        </w:rPr>
      </w:r>
    </w:p>
    <w:p w:rsidR="00000000" w:rsidDel="00000000" w:rsidP="00000000" w:rsidRDefault="00000000" w:rsidRPr="00000000" w14:paraId="000000E1">
      <w:pPr>
        <w:widowControl w:val="0"/>
        <w:numPr>
          <w:ilvl w:val="1"/>
          <w:numId w:val="3"/>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Assign accountability to ensure the successful execution of program tasks.</w:t>
      </w:r>
      <w:r w:rsidDel="00000000" w:rsidR="00000000" w:rsidRPr="00000000">
        <w:rPr>
          <w:rtl w:val="0"/>
        </w:rPr>
      </w:r>
    </w:p>
    <w:p w:rsidR="00000000" w:rsidDel="00000000" w:rsidP="00000000" w:rsidRDefault="00000000" w:rsidRPr="00000000" w14:paraId="000000E2">
      <w:pPr>
        <w:widowControl w:val="0"/>
        <w:numPr>
          <w:ilvl w:val="0"/>
          <w:numId w:val="3"/>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Program tasks are sufficiently resourced:</w:t>
      </w:r>
      <w:r w:rsidDel="00000000" w:rsidR="00000000" w:rsidRPr="00000000">
        <w:rPr>
          <w:rtl w:val="0"/>
        </w:rPr>
      </w:r>
    </w:p>
    <w:p w:rsidR="00000000" w:rsidDel="00000000" w:rsidP="00000000" w:rsidRDefault="00000000" w:rsidRPr="00000000" w14:paraId="000000E3">
      <w:pPr>
        <w:widowControl w:val="0"/>
        <w:numPr>
          <w:ilvl w:val="1"/>
          <w:numId w:val="3"/>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Time to perform the tasks have been allocated; and</w:t>
      </w:r>
      <w:r w:rsidDel="00000000" w:rsidR="00000000" w:rsidRPr="00000000">
        <w:rPr>
          <w:rtl w:val="0"/>
        </w:rPr>
      </w:r>
    </w:p>
    <w:p w:rsidR="00000000" w:rsidDel="00000000" w:rsidP="00000000" w:rsidRDefault="00000000" w:rsidRPr="00000000" w14:paraId="000000E4">
      <w:pPr>
        <w:widowControl w:val="0"/>
        <w:numPr>
          <w:ilvl w:val="1"/>
          <w:numId w:val="3"/>
        </w:numPr>
        <w:spacing w:after="0" w:before="0" w:line="360" w:lineRule="auto"/>
        <w:ind w:left="216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Adequate funding has been allocated.</w:t>
      </w:r>
      <w:r w:rsidDel="00000000" w:rsidR="00000000" w:rsidRPr="00000000">
        <w:rPr>
          <w:rtl w:val="0"/>
        </w:rPr>
      </w:r>
    </w:p>
    <w:p w:rsidR="00000000" w:rsidDel="00000000" w:rsidP="00000000" w:rsidRDefault="00000000" w:rsidRPr="00000000" w14:paraId="000000E5">
      <w:pPr>
        <w:widowControl w:val="0"/>
        <w:numPr>
          <w:ilvl w:val="0"/>
          <w:numId w:val="3"/>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process exists for reviewing and updating the policy and supporting tasks;</w:t>
      </w:r>
      <w:r w:rsidDel="00000000" w:rsidR="00000000" w:rsidRPr="00000000">
        <w:rPr>
          <w:rtl w:val="0"/>
        </w:rPr>
      </w:r>
    </w:p>
    <w:p w:rsidR="00000000" w:rsidDel="00000000" w:rsidP="00000000" w:rsidRDefault="00000000" w:rsidRPr="00000000" w14:paraId="000000E6">
      <w:pPr>
        <w:widowControl w:val="0"/>
        <w:numPr>
          <w:ilvl w:val="0"/>
          <w:numId w:val="3"/>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Legal expertise pertaining to AI SBOM Compliance is accessible to those who may need such guidance; and</w:t>
      </w:r>
      <w:r w:rsidDel="00000000" w:rsidR="00000000" w:rsidRPr="00000000">
        <w:rPr>
          <w:rtl w:val="0"/>
        </w:rPr>
      </w:r>
    </w:p>
    <w:p w:rsidR="00000000" w:rsidDel="00000000" w:rsidP="00000000" w:rsidRDefault="00000000" w:rsidRPr="00000000" w14:paraId="000000E7">
      <w:pPr>
        <w:widowControl w:val="0"/>
        <w:numPr>
          <w:ilvl w:val="0"/>
          <w:numId w:val="3"/>
        </w:numPr>
        <w:spacing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process exists for the resolution of AI SBOM Compliance issues.</w:t>
      </w:r>
      <w:r w:rsidDel="00000000" w:rsidR="00000000" w:rsidRPr="00000000">
        <w:rPr>
          <w:rtl w:val="0"/>
        </w:rPr>
      </w:r>
    </w:p>
    <w:p w:rsidR="00000000" w:rsidDel="00000000" w:rsidP="00000000" w:rsidRDefault="00000000" w:rsidRPr="00000000" w14:paraId="000000E8">
      <w:pPr>
        <w:pStyle w:val="Heading3"/>
        <w:widowControl w:val="0"/>
        <w:spacing w:before="105" w:line="360" w:lineRule="auto"/>
        <w:ind w:right="832"/>
        <w:jc w:val="both"/>
        <w:rPr>
          <w:rFonts w:ascii="Open Sans" w:cs="Open Sans" w:eastAsia="Open Sans" w:hAnsi="Open Sans"/>
        </w:rPr>
      </w:pPr>
      <w:bookmarkStart w:colFirst="0" w:colLast="0" w:name="_heading=h.79hzf0ng5xqe" w:id="53"/>
      <w:bookmarkEnd w:id="53"/>
      <w:r w:rsidDel="00000000" w:rsidR="00000000" w:rsidRPr="00000000">
        <w:rPr>
          <w:rtl w:val="0"/>
        </w:rPr>
      </w:r>
    </w:p>
    <w:p w:rsidR="00000000" w:rsidDel="00000000" w:rsidP="00000000" w:rsidRDefault="00000000" w:rsidRPr="00000000" w14:paraId="000000E9">
      <w:pPr>
        <w:pStyle w:val="Heading3"/>
        <w:widowControl w:val="0"/>
        <w:spacing w:before="105" w:line="360" w:lineRule="auto"/>
        <w:ind w:right="832" w:firstLine="720"/>
        <w:jc w:val="both"/>
        <w:rPr>
          <w:rFonts w:ascii="Open Sans" w:cs="Open Sans" w:eastAsia="Open Sans" w:hAnsi="Open Sans"/>
        </w:rPr>
      </w:pPr>
      <w:bookmarkStart w:colFirst="0" w:colLast="0" w:name="_heading=h.8mwbv9b4kutz" w:id="54"/>
      <w:bookmarkEnd w:id="54"/>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EA">
      <w:pPr>
        <w:widowControl w:val="0"/>
        <w:numPr>
          <w:ilvl w:val="0"/>
          <w:numId w:val="6"/>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Document with name of persons, group or function in program role(s) identified.</w:t>
      </w:r>
      <w:r w:rsidDel="00000000" w:rsidR="00000000" w:rsidRPr="00000000">
        <w:rPr>
          <w:rtl w:val="0"/>
        </w:rPr>
      </w:r>
    </w:p>
    <w:p w:rsidR="00000000" w:rsidDel="00000000" w:rsidP="00000000" w:rsidRDefault="00000000" w:rsidRPr="00000000" w14:paraId="000000EB">
      <w:pPr>
        <w:widowControl w:val="0"/>
        <w:numPr>
          <w:ilvl w:val="0"/>
          <w:numId w:val="1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The identified program roles have been properly staffed and adequate funding provided.</w:t>
      </w:r>
      <w:r w:rsidDel="00000000" w:rsidR="00000000" w:rsidRPr="00000000">
        <w:rPr>
          <w:rtl w:val="0"/>
        </w:rPr>
      </w:r>
    </w:p>
    <w:p w:rsidR="00000000" w:rsidDel="00000000" w:rsidP="00000000" w:rsidRDefault="00000000" w:rsidRPr="00000000" w14:paraId="000000EC">
      <w:pPr>
        <w:widowControl w:val="0"/>
        <w:numPr>
          <w:ilvl w:val="0"/>
          <w:numId w:val="1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Identification of expertise available to address AI SBOM Compliance matters which could be internal or external.</w:t>
      </w:r>
      <w:r w:rsidDel="00000000" w:rsidR="00000000" w:rsidRPr="00000000">
        <w:rPr>
          <w:rtl w:val="0"/>
        </w:rPr>
      </w:r>
    </w:p>
    <w:p w:rsidR="00000000" w:rsidDel="00000000" w:rsidP="00000000" w:rsidRDefault="00000000" w:rsidRPr="00000000" w14:paraId="000000ED">
      <w:pPr>
        <w:widowControl w:val="0"/>
        <w:numPr>
          <w:ilvl w:val="0"/>
          <w:numId w:val="1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that assigns internal responsibilities for AI SBOM Compliance.</w:t>
      </w:r>
      <w:r w:rsidDel="00000000" w:rsidR="00000000" w:rsidRPr="00000000">
        <w:rPr>
          <w:rtl w:val="0"/>
        </w:rPr>
      </w:r>
    </w:p>
    <w:p w:rsidR="00000000" w:rsidDel="00000000" w:rsidP="00000000" w:rsidRDefault="00000000" w:rsidRPr="00000000" w14:paraId="000000EE">
      <w:pPr>
        <w:widowControl w:val="0"/>
        <w:numPr>
          <w:ilvl w:val="0"/>
          <w:numId w:val="11"/>
        </w:numPr>
        <w:spacing w:after="0"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for handling the review and remediation of non-compliant cases.</w:t>
      </w:r>
      <w:r w:rsidDel="00000000" w:rsidR="00000000" w:rsidRPr="00000000">
        <w:rPr>
          <w:rtl w:val="0"/>
        </w:rPr>
      </w:r>
    </w:p>
    <w:p w:rsidR="00000000" w:rsidDel="00000000" w:rsidP="00000000" w:rsidRDefault="00000000" w:rsidRPr="00000000" w14:paraId="000000EF">
      <w:pPr>
        <w:widowControl w:val="0"/>
        <w:numPr>
          <w:ilvl w:val="0"/>
          <w:numId w:val="11"/>
        </w:numPr>
        <w:spacing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See, e.g., Sections B.4.2 and B.4.6 of Annex B of ISO/IEC 42001. Section B.9.3 from the same Annex also provides guidance to determine if human resources for human oversight should be incorporated. </w:t>
      </w:r>
      <w:r w:rsidDel="00000000" w:rsidR="00000000" w:rsidRPr="00000000">
        <w:rPr>
          <w:rtl w:val="0"/>
        </w:rPr>
      </w:r>
    </w:p>
    <w:p w:rsidR="00000000" w:rsidDel="00000000" w:rsidP="00000000" w:rsidRDefault="00000000" w:rsidRPr="00000000" w14:paraId="000000F0">
      <w:pPr>
        <w:pStyle w:val="Heading3"/>
        <w:widowControl w:val="0"/>
        <w:spacing w:before="105" w:line="360" w:lineRule="auto"/>
        <w:ind w:right="832"/>
        <w:jc w:val="both"/>
        <w:rPr>
          <w:rFonts w:ascii="Open Sans" w:cs="Open Sans" w:eastAsia="Open Sans" w:hAnsi="Open Sans"/>
        </w:rPr>
      </w:pPr>
      <w:bookmarkStart w:colFirst="0" w:colLast="0" w:name="_heading=h.g3mwadk7xnd4" w:id="55"/>
      <w:bookmarkEnd w:id="55"/>
      <w:r w:rsidDel="00000000" w:rsidR="00000000" w:rsidRPr="00000000">
        <w:rPr>
          <w:rtl w:val="0"/>
        </w:rPr>
      </w:r>
    </w:p>
    <w:p w:rsidR="00000000" w:rsidDel="00000000" w:rsidP="00000000" w:rsidRDefault="00000000" w:rsidRPr="00000000" w14:paraId="000000F1">
      <w:pPr>
        <w:pStyle w:val="Heading3"/>
        <w:widowControl w:val="0"/>
        <w:spacing w:before="105" w:line="360" w:lineRule="auto"/>
        <w:ind w:right="832" w:firstLine="720"/>
        <w:jc w:val="both"/>
        <w:rPr>
          <w:rFonts w:ascii="Open Sans" w:cs="Open Sans" w:eastAsia="Open Sans" w:hAnsi="Open Sans"/>
        </w:rPr>
      </w:pPr>
      <w:bookmarkStart w:colFirst="0" w:colLast="0" w:name="_heading=h.2bumdjyvnmd3" w:id="56"/>
      <w:bookmarkEnd w:id="56"/>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F2">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i) program responsibilities are effectively supported and resourced and ii) policies and supporting processes are regularly updated to accommodate changes in AI SBOM Compliance best practices.</w:t>
      </w:r>
    </w:p>
    <w:p w:rsidR="00000000" w:rsidDel="00000000" w:rsidP="00000000" w:rsidRDefault="00000000" w:rsidRPr="00000000" w14:paraId="000000F3">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pStyle w:val="Heading2"/>
        <w:widowControl w:val="0"/>
        <w:spacing w:before="105" w:line="360" w:lineRule="auto"/>
        <w:ind w:left="0" w:right="832" w:firstLine="0"/>
        <w:jc w:val="both"/>
        <w:rPr>
          <w:rFonts w:ascii="Open Sans" w:cs="Open Sans" w:eastAsia="Open Sans" w:hAnsi="Open Sans"/>
        </w:rPr>
      </w:pPr>
      <w:bookmarkStart w:colFirst="0" w:colLast="0" w:name="_heading=h.16283o4wump3" w:id="57"/>
      <w:bookmarkEnd w:id="57"/>
      <w:r w:rsidDel="00000000" w:rsidR="00000000" w:rsidRPr="00000000">
        <w:rPr>
          <w:rtl w:val="0"/>
        </w:rPr>
      </w:r>
    </w:p>
    <w:p w:rsidR="00000000" w:rsidDel="00000000" w:rsidP="00000000" w:rsidRDefault="00000000" w:rsidRPr="00000000" w14:paraId="000000F5">
      <w:pPr>
        <w:pStyle w:val="Heading2"/>
        <w:widowControl w:val="0"/>
        <w:spacing w:before="105" w:line="360" w:lineRule="auto"/>
        <w:ind w:left="0" w:right="832" w:firstLine="720"/>
        <w:jc w:val="both"/>
        <w:rPr>
          <w:rFonts w:ascii="Open Sans" w:cs="Open Sans" w:eastAsia="Open Sans" w:hAnsi="Open Sans"/>
        </w:rPr>
      </w:pPr>
      <w:bookmarkStart w:colFirst="0" w:colLast="0" w:name="_heading=h.lkpw6xu4wgm" w:id="58"/>
      <w:bookmarkEnd w:id="58"/>
      <w:r w:rsidDel="00000000" w:rsidR="00000000" w:rsidRPr="00000000">
        <w:rPr>
          <w:rFonts w:ascii="Open Sans" w:cs="Open Sans" w:eastAsia="Open Sans" w:hAnsi="Open Sans"/>
          <w:rtl w:val="0"/>
        </w:rPr>
        <w:t xml:space="preserve">3.9 </w:t>
      </w:r>
      <w:r w:rsidDel="00000000" w:rsidR="00000000" w:rsidRPr="00000000">
        <w:rPr>
          <w:rFonts w:ascii="Open Sans" w:cs="Open Sans" w:eastAsia="Open Sans" w:hAnsi="Open Sans"/>
          <w:rtl w:val="0"/>
        </w:rPr>
        <w:t xml:space="preserve">AI System Bill of Materials</w:t>
      </w:r>
    </w:p>
    <w:p w:rsidR="00000000" w:rsidDel="00000000" w:rsidP="00000000" w:rsidRDefault="00000000" w:rsidRPr="00000000" w14:paraId="000000F6">
      <w:pPr>
        <w:widowControl w:val="0"/>
        <w:spacing w:before="105" w:line="360" w:lineRule="auto"/>
        <w:ind w:left="876"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A process shall exist for creating and managing an AI SBOM, this can be in any format e.g. SPDX, CycloneDX, or another format. The AI SBOM shall account for </w:t>
      </w:r>
      <w:r w:rsidDel="00000000" w:rsidR="00000000" w:rsidRPr="00000000">
        <w:rPr>
          <w:rFonts w:ascii="Open Sans" w:cs="Open Sans" w:eastAsia="Open Sans" w:hAnsi="Open Sans"/>
          <w:rtl w:val="0"/>
        </w:rPr>
        <w:t xml:space="preserve">inbound materials</w:t>
      </w:r>
      <w:r w:rsidDel="00000000" w:rsidR="00000000" w:rsidRPr="00000000">
        <w:rPr>
          <w:rFonts w:ascii="Open Sans" w:cs="Open Sans" w:eastAsia="Open Sans" w:hAnsi="Open Sans"/>
          <w:rtl w:val="0"/>
        </w:rPr>
        <w:t xml:space="preserve"> from third-parties.</w:t>
      </w:r>
    </w:p>
    <w:p w:rsidR="00000000" w:rsidDel="00000000" w:rsidP="00000000" w:rsidRDefault="00000000" w:rsidRPr="00000000" w14:paraId="000000F7">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pStyle w:val="Heading3"/>
        <w:widowControl w:val="0"/>
        <w:spacing w:before="105" w:line="360" w:lineRule="auto"/>
        <w:ind w:right="832" w:firstLine="720"/>
        <w:jc w:val="both"/>
        <w:rPr>
          <w:rFonts w:ascii="Open Sans" w:cs="Open Sans" w:eastAsia="Open Sans" w:hAnsi="Open Sans"/>
        </w:rPr>
      </w:pPr>
      <w:bookmarkStart w:colFirst="0" w:colLast="0" w:name="_heading=h.cwrp86qwp6p" w:id="59"/>
      <w:bookmarkEnd w:id="59"/>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0F9">
      <w:pPr>
        <w:widowControl w:val="0"/>
        <w:numPr>
          <w:ilvl w:val="0"/>
          <w:numId w:val="7"/>
        </w:numPr>
        <w:spacing w:after="0"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procedure for identifying, tracking, reviewing, approving, and archiving information related to the components of an AI system (e.g., model, datasets, etc).</w:t>
      </w:r>
      <w:r w:rsidDel="00000000" w:rsidR="00000000" w:rsidRPr="00000000">
        <w:rPr>
          <w:rtl w:val="0"/>
        </w:rPr>
      </w:r>
    </w:p>
    <w:p w:rsidR="00000000" w:rsidDel="00000000" w:rsidP="00000000" w:rsidRDefault="00000000" w:rsidRPr="00000000" w14:paraId="000000FA">
      <w:pPr>
        <w:widowControl w:val="0"/>
        <w:numPr>
          <w:ilvl w:val="0"/>
          <w:numId w:val="7"/>
        </w:numPr>
        <w:spacing w:before="0"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Records for the supplied system that demonstrates the documented procedure was properly followed.</w:t>
      </w:r>
      <w:r w:rsidDel="00000000" w:rsidR="00000000" w:rsidRPr="00000000">
        <w:rPr>
          <w:rtl w:val="0"/>
        </w:rPr>
      </w:r>
    </w:p>
    <w:p w:rsidR="00000000" w:rsidDel="00000000" w:rsidP="00000000" w:rsidRDefault="00000000" w:rsidRPr="00000000" w14:paraId="000000FB">
      <w:pPr>
        <w:pStyle w:val="Heading3"/>
        <w:widowControl w:val="0"/>
        <w:spacing w:before="105" w:line="360" w:lineRule="auto"/>
        <w:ind w:right="832"/>
        <w:jc w:val="both"/>
        <w:rPr>
          <w:rFonts w:ascii="Open Sans" w:cs="Open Sans" w:eastAsia="Open Sans" w:hAnsi="Open Sans"/>
        </w:rPr>
      </w:pPr>
      <w:bookmarkStart w:colFirst="0" w:colLast="0" w:name="_heading=h.uezx23fkzv4b" w:id="60"/>
      <w:bookmarkEnd w:id="60"/>
      <w:r w:rsidDel="00000000" w:rsidR="00000000" w:rsidRPr="00000000">
        <w:rPr>
          <w:rtl w:val="0"/>
        </w:rPr>
      </w:r>
    </w:p>
    <w:p w:rsidR="00000000" w:rsidDel="00000000" w:rsidP="00000000" w:rsidRDefault="00000000" w:rsidRPr="00000000" w14:paraId="000000FC">
      <w:pPr>
        <w:pStyle w:val="Heading3"/>
        <w:widowControl w:val="0"/>
        <w:spacing w:before="105" w:line="360" w:lineRule="auto"/>
        <w:ind w:right="832" w:firstLine="720"/>
        <w:jc w:val="both"/>
        <w:rPr>
          <w:rFonts w:ascii="Open Sans" w:cs="Open Sans" w:eastAsia="Open Sans" w:hAnsi="Open Sans"/>
        </w:rPr>
      </w:pPr>
      <w:bookmarkStart w:colFirst="0" w:colLast="0" w:name="_heading=h.jqqqczspzki8" w:id="61"/>
      <w:bookmarkEnd w:id="61"/>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0FD">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a process exists for creating and managing an AI SBOM used to construct the supplied system. A bill of materials is needed to support the systematic review and approval of the system to understand the obligations and restrictions</w:t>
      </w:r>
    </w:p>
    <w:p w:rsidR="00000000" w:rsidDel="00000000" w:rsidP="00000000" w:rsidRDefault="00000000" w:rsidRPr="00000000" w14:paraId="000000FE">
      <w:pPr>
        <w:widowControl w:val="0"/>
        <w:spacing w:before="105" w:line="360" w:lineRule="auto"/>
        <w:ind w:left="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pStyle w:val="Heading2"/>
        <w:widowControl w:val="0"/>
        <w:ind w:firstLine="720"/>
        <w:rPr>
          <w:rFonts w:ascii="Open Sans" w:cs="Open Sans" w:eastAsia="Open Sans" w:hAnsi="Open Sans"/>
        </w:rPr>
      </w:pPr>
      <w:bookmarkStart w:colFirst="0" w:colLast="0" w:name="_heading=h.fftpfjs9ze4d" w:id="62"/>
      <w:bookmarkEnd w:id="62"/>
      <w:r w:rsidDel="00000000" w:rsidR="00000000" w:rsidRPr="00000000">
        <w:rPr>
          <w:rFonts w:ascii="Open Sans" w:cs="Open Sans" w:eastAsia="Open Sans" w:hAnsi="Open Sans"/>
          <w:rtl w:val="0"/>
        </w:rPr>
        <w:t xml:space="preserve">3.10 </w:t>
      </w:r>
      <w:r w:rsidDel="00000000" w:rsidR="00000000" w:rsidRPr="00000000">
        <w:rPr>
          <w:rFonts w:ascii="Open Sans" w:cs="Open Sans" w:eastAsia="Open Sans" w:hAnsi="Open Sans"/>
          <w:rtl w:val="0"/>
        </w:rPr>
        <w:t xml:space="preserve">Governance </w:t>
      </w:r>
      <w:r w:rsidDel="00000000" w:rsidR="00000000" w:rsidRPr="00000000">
        <w:rPr>
          <w:rtl w:val="0"/>
        </w:rPr>
      </w:r>
    </w:p>
    <w:p w:rsidR="00000000" w:rsidDel="00000000" w:rsidP="00000000" w:rsidRDefault="00000000" w:rsidRPr="00000000" w14:paraId="00000100">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An organization shall have a governance framework for AI, policies, and practices to help ensure that AI systems are developed, deployed, and managed responsibly.  Governance emphasizes compliance with emerging AI laws and regulations, such as the EU AI Act</w:t>
      </w:r>
      <w:sdt>
        <w:sdtPr>
          <w:tag w:val="goog_rdk_1"/>
        </w:sdtPr>
        <w:sdtContent>
          <w:ins w:author="Matthew Crawford" w:id="0" w:date="2025-05-06T14:50:48Z"/>
          <w:sdt>
            <w:sdtPr>
              <w:tag w:val="goog_rdk_2"/>
            </w:sdtPr>
            <w:sdtContent>
              <w:commentRangeStart w:id="1"/>
            </w:sdtContent>
          </w:sdt>
          <w:ins w:author="Matthew Crawford" w:id="0" w:date="2025-05-06T14:50:48Z">
            <w:r w:rsidDel="00000000" w:rsidR="00000000" w:rsidRPr="00000000">
              <w:rPr>
                <w:rFonts w:ascii="Open Sans" w:cs="Open Sans" w:eastAsia="Open Sans" w:hAnsi="Open Sans"/>
                <w:rtl w:val="0"/>
              </w:rPr>
              <w:t xml:space="preserve">, Hiroshima AI process or Global AI Governance Initiative (China)</w:t>
            </w:r>
          </w:ins>
        </w:sdtContent>
      </w:sdt>
      <w:commentRangeEnd w:id="1"/>
      <w:r w:rsidDel="00000000" w:rsidR="00000000" w:rsidRPr="00000000">
        <w:commentReference w:id="1"/>
      </w:r>
      <w:r w:rsidDel="00000000" w:rsidR="00000000" w:rsidRPr="00000000">
        <w:rPr>
          <w:rFonts w:ascii="Open Sans" w:cs="Open Sans" w:eastAsia="Open Sans" w:hAnsi="Open Sans"/>
          <w:rtl w:val="0"/>
        </w:rPr>
        <w:t xml:space="preserve">, and addresses ethical considerations, risk management, and transparency.  For example, understand the risks associated with ongoing use of AI Systems  and training data in the context of their intended Programs. This could include the ability to monitor the lifecycle of the AI system and perform ongoing analysis of its intended uses.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vertAlign w:val="superscript"/>
        </w:rPr>
        <w:footnoteReference w:customMarkFollows="0" w:id="8"/>
      </w:r>
      <w:r w:rsidDel="00000000" w:rsidR="00000000" w:rsidRPr="00000000">
        <w:rPr>
          <w:rtl w:val="0"/>
        </w:rPr>
      </w:r>
    </w:p>
    <w:p w:rsidR="00000000" w:rsidDel="00000000" w:rsidP="00000000" w:rsidRDefault="00000000" w:rsidRPr="00000000" w14:paraId="00000101">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pStyle w:val="Heading3"/>
        <w:widowControl w:val="0"/>
        <w:spacing w:before="105" w:line="360" w:lineRule="auto"/>
        <w:ind w:right="832" w:firstLine="720"/>
        <w:jc w:val="both"/>
        <w:rPr>
          <w:rFonts w:ascii="Open Sans" w:cs="Open Sans" w:eastAsia="Open Sans" w:hAnsi="Open Sans"/>
        </w:rPr>
      </w:pPr>
      <w:bookmarkStart w:colFirst="0" w:colLast="0" w:name="_heading=h.quk6bzmuc8qx" w:id="63"/>
      <w:bookmarkEnd w:id="63"/>
      <w:r w:rsidDel="00000000" w:rsidR="00000000" w:rsidRPr="00000000">
        <w:rPr>
          <w:rFonts w:ascii="Open Sans" w:cs="Open Sans" w:eastAsia="Open Sans" w:hAnsi="Open Sans"/>
          <w:rtl w:val="0"/>
        </w:rPr>
        <w:t xml:space="preserve">Verification material(s):</w:t>
      </w:r>
    </w:p>
    <w:p w:rsidR="00000000" w:rsidDel="00000000" w:rsidP="00000000" w:rsidRDefault="00000000" w:rsidRPr="00000000" w14:paraId="00000103">
      <w:pPr>
        <w:widowControl w:val="0"/>
        <w:numPr>
          <w:ilvl w:val="0"/>
          <w:numId w:val="7"/>
        </w:numPr>
        <w:spacing w:before="105" w:line="360" w:lineRule="auto"/>
        <w:ind w:left="1440" w:right="832" w:hanging="360"/>
        <w:jc w:val="both"/>
        <w:rPr>
          <w:rFonts w:ascii="Open Sans" w:cs="Open Sans" w:eastAsia="Open Sans" w:hAnsi="Open Sans"/>
        </w:rPr>
      </w:pPr>
      <w:r w:rsidDel="00000000" w:rsidR="00000000" w:rsidRPr="00000000">
        <w:rPr>
          <w:rFonts w:ascii="Open Sans" w:cs="Open Sans" w:eastAsia="Open Sans" w:hAnsi="Open Sans"/>
          <w:rtl w:val="0"/>
        </w:rPr>
        <w:t xml:space="preserve">A documented AI governance framework for the lifecycle of an AI system with a process to review the framework periodically. </w:t>
      </w:r>
    </w:p>
    <w:p w:rsidR="00000000" w:rsidDel="00000000" w:rsidP="00000000" w:rsidRDefault="00000000" w:rsidRPr="00000000" w14:paraId="00000104">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5">
      <w:pPr>
        <w:pStyle w:val="Heading3"/>
        <w:widowControl w:val="0"/>
        <w:spacing w:before="105" w:line="360" w:lineRule="auto"/>
        <w:ind w:right="832"/>
        <w:jc w:val="both"/>
        <w:rPr>
          <w:rFonts w:ascii="Open Sans" w:cs="Open Sans" w:eastAsia="Open Sans" w:hAnsi="Open Sans"/>
        </w:rPr>
      </w:pPr>
      <w:bookmarkStart w:colFirst="0" w:colLast="0" w:name="_heading=h.dsgqcxjq6fr0" w:id="64"/>
      <w:bookmarkEnd w:id="64"/>
      <w:r w:rsidDel="00000000" w:rsidR="00000000" w:rsidRPr="00000000">
        <w:rPr>
          <w:rtl w:val="0"/>
        </w:rPr>
      </w:r>
    </w:p>
    <w:p w:rsidR="00000000" w:rsidDel="00000000" w:rsidP="00000000" w:rsidRDefault="00000000" w:rsidRPr="00000000" w14:paraId="00000106">
      <w:pPr>
        <w:pStyle w:val="Heading3"/>
        <w:widowControl w:val="0"/>
        <w:spacing w:before="105" w:line="360" w:lineRule="auto"/>
        <w:ind w:right="832" w:firstLine="720"/>
        <w:jc w:val="both"/>
        <w:rPr>
          <w:rFonts w:ascii="Open Sans" w:cs="Open Sans" w:eastAsia="Open Sans" w:hAnsi="Open Sans"/>
        </w:rPr>
      </w:pPr>
      <w:bookmarkStart w:colFirst="0" w:colLast="0" w:name="_heading=h.af0l4jk4x8hv" w:id="65"/>
      <w:bookmarkEnd w:id="65"/>
      <w:r w:rsidDel="00000000" w:rsidR="00000000" w:rsidRPr="00000000">
        <w:rPr>
          <w:rFonts w:ascii="Open Sans" w:cs="Open Sans" w:eastAsia="Open Sans" w:hAnsi="Open Sans"/>
          <w:rtl w:val="0"/>
        </w:rPr>
        <w:t xml:space="preserve">Rationale:</w:t>
      </w:r>
    </w:p>
    <w:p w:rsidR="00000000" w:rsidDel="00000000" w:rsidP="00000000" w:rsidRDefault="00000000" w:rsidRPr="00000000" w14:paraId="00000107">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widowControl w:val="0"/>
        <w:spacing w:before="105" w:line="360" w:lineRule="auto"/>
        <w:ind w:left="720" w:right="832" w:firstLine="0"/>
        <w:jc w:val="both"/>
        <w:rPr>
          <w:rFonts w:ascii="Open Sans" w:cs="Open Sans" w:eastAsia="Open Sans" w:hAnsi="Open Sans"/>
        </w:rPr>
      </w:pPr>
      <w:r w:rsidDel="00000000" w:rsidR="00000000" w:rsidRPr="00000000">
        <w:rPr>
          <w:rFonts w:ascii="Open Sans" w:cs="Open Sans" w:eastAsia="Open Sans" w:hAnsi="Open Sans"/>
          <w:rtl w:val="0"/>
        </w:rPr>
        <w:t xml:space="preserve">To ensure a process exists for maintaining an AI framework for the lifecycle of the AI system. A framework is needed to support the periodic review of the AI system. </w:t>
      </w:r>
    </w:p>
    <w:p w:rsidR="00000000" w:rsidDel="00000000" w:rsidP="00000000" w:rsidRDefault="00000000" w:rsidRPr="00000000" w14:paraId="00000109">
      <w:pPr>
        <w:widowControl w:val="0"/>
        <w:spacing w:before="105" w:line="360" w:lineRule="auto"/>
        <w:ind w:left="720" w:right="832"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spacing w:line="360" w:lineRule="auto"/>
        <w:rPr>
          <w:rFonts w:ascii="Open Sans" w:cs="Open Sans" w:eastAsia="Open Sans" w:hAnsi="Open Sans"/>
        </w:rPr>
      </w:pPr>
      <w:r w:rsidDel="00000000" w:rsidR="00000000" w:rsidRPr="00000000">
        <w:rPr>
          <w:rtl w:val="0"/>
        </w:rPr>
      </w:r>
    </w:p>
    <w:sectPr>
      <w:pgSz w:h="16840" w:w="1190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thit Suriyawongkul" w:id="1" w:date="2025-05-06T17:16:3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two binding? (as in "emerging AI laws and regulations")</w:t>
      </w:r>
    </w:p>
  </w:comment>
  <w:comment w:author="Shane Coughlan" w:id="0" w:date="2025-04-29T05:45:06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a refinement of the work found in the original scratchpad here: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https://docs.google.com/document/d/1g1kdmx1bDlQ0feSeW-ZY5JRFAF-HC30a/edit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intended to capture the spirit of all contributions thus far, and to provide food for thought as discussions progress towards a wider Request for Comments from interested parties.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4" w15:done="0"/>
  <w15:commentEx w15:paraId="000001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4">
    <w:p w:rsidR="00000000" w:rsidDel="00000000" w:rsidP="00000000" w:rsidRDefault="00000000" w:rsidRPr="00000000" w14:paraId="0000010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See, e.g., Section B.3., Annex B of ISO/IEC 42001.</w:t>
      </w:r>
      <w:r w:rsidDel="00000000" w:rsidR="00000000" w:rsidRPr="00000000">
        <w:rPr>
          <w:rtl w:val="0"/>
        </w:rPr>
      </w:r>
    </w:p>
  </w:footnote>
  <w:footnote w:id="5">
    <w:p w:rsidR="00000000" w:rsidDel="00000000" w:rsidP="00000000" w:rsidRDefault="00000000" w:rsidRPr="00000000" w14:paraId="0000010C">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See, e.g., Section 7.3 of ISO/IEC 42001.</w:t>
      </w:r>
    </w:p>
  </w:footnote>
  <w:footnote w:id="3">
    <w:p w:rsidR="00000000" w:rsidDel="00000000" w:rsidP="00000000" w:rsidRDefault="00000000" w:rsidRPr="00000000" w14:paraId="0000010D">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See, e.g., Section B.2.2., Annex B of ISO/IEC 42001.</w:t>
      </w:r>
    </w:p>
  </w:footnote>
  <w:footnote w:id="6">
    <w:p w:rsidR="00000000" w:rsidDel="00000000" w:rsidP="00000000" w:rsidRDefault="00000000" w:rsidRPr="00000000" w14:paraId="0000010E">
      <w:pPr>
        <w:rPr>
          <w:rFonts w:ascii="Open Sans Medium" w:cs="Open Sans Medium" w:eastAsia="Open Sans Medium" w:hAnsi="Open Sans Medium"/>
          <w:sz w:val="20"/>
          <w:szCs w:val="20"/>
        </w:rPr>
      </w:pPr>
      <w:r w:rsidDel="00000000" w:rsidR="00000000" w:rsidRPr="00000000">
        <w:rPr>
          <w:rStyle w:val="FootnoteReference"/>
          <w:vertAlign w:val="superscript"/>
        </w:rPr>
        <w:footnoteRef/>
      </w:r>
      <w:r w:rsidDel="00000000" w:rsidR="00000000" w:rsidRPr="00000000">
        <w:rPr>
          <w:rFonts w:ascii="Open Sans Medium" w:cs="Open Sans Medium" w:eastAsia="Open Sans Medium" w:hAnsi="Open Sans Medium"/>
          <w:sz w:val="20"/>
          <w:szCs w:val="20"/>
          <w:rtl w:val="0"/>
        </w:rPr>
        <w:t xml:space="preserve"> See, e.g., Sections B.5.3, B.6.2.3, B.6.2.7, and B.7 of Annex B of ISO/IEC 42001.</w:t>
      </w:r>
    </w:p>
  </w:footnote>
  <w:footnote w:id="8">
    <w:p w:rsidR="00000000" w:rsidDel="00000000" w:rsidP="00000000" w:rsidRDefault="00000000" w:rsidRPr="00000000" w14:paraId="0000010F">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See, e.g., Section B.6.2 of Annex B of ISO/IEC 42001</w:t>
      </w:r>
    </w:p>
  </w:footnote>
  <w:footnote w:id="2">
    <w:p w:rsidR="00000000" w:rsidDel="00000000" w:rsidP="00000000" w:rsidRDefault="00000000" w:rsidRPr="00000000" w14:paraId="00000110">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In a specification, this section may be called “Requirements,” but given that this is a guide an explicit term is used to ensure understanding that the items below are recommended, not prescriptive.</w:t>
      </w:r>
    </w:p>
  </w:footnote>
  <w:footnote w:id="7">
    <w:p w:rsidR="00000000" w:rsidDel="00000000" w:rsidP="00000000" w:rsidRDefault="00000000" w:rsidRPr="00000000" w14:paraId="00000111">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See, e.g., Section B.8.5 of Annex B of ISO/IEC 42001.</w:t>
      </w:r>
    </w:p>
  </w:footnote>
  <w:footnote w:id="0">
    <w:p w:rsidR="00000000" w:rsidDel="00000000" w:rsidP="00000000" w:rsidRDefault="00000000" w:rsidRPr="00000000" w14:paraId="00000112">
      <w:pPr>
        <w:rPr>
          <w:rFonts w:ascii="Open Sans Medium" w:cs="Open Sans Medium" w:eastAsia="Open Sans Medium" w:hAnsi="Open Sans Medium"/>
          <w:sz w:val="20"/>
          <w:szCs w:val="20"/>
        </w:rPr>
      </w:pPr>
      <w:r w:rsidDel="00000000" w:rsidR="00000000" w:rsidRPr="00000000">
        <w:rPr>
          <w:rStyle w:val="FootnoteReference"/>
          <w:vertAlign w:val="superscript"/>
        </w:rPr>
        <w:footnoteRef/>
      </w:r>
      <w:r w:rsidDel="00000000" w:rsidR="00000000" w:rsidRPr="00000000">
        <w:rPr>
          <w:rFonts w:ascii="Open Sans Medium" w:cs="Open Sans Medium" w:eastAsia="Open Sans Medium" w:hAnsi="Open Sans Medium"/>
          <w:sz w:val="20"/>
          <w:szCs w:val="20"/>
          <w:rtl w:val="0"/>
        </w:rPr>
        <w:t xml:space="preserve"> OpenChain Project version: </w:t>
      </w:r>
      <w:hyperlink r:id="rId1">
        <w:r w:rsidDel="00000000" w:rsidR="00000000" w:rsidRPr="00000000">
          <w:rPr>
            <w:rFonts w:ascii="Open Sans Medium" w:cs="Open Sans Medium" w:eastAsia="Open Sans Medium" w:hAnsi="Open Sans Medium"/>
            <w:i w:val="1"/>
            <w:color w:val="1155cc"/>
            <w:sz w:val="20"/>
            <w:szCs w:val="20"/>
            <w:u w:val="single"/>
            <w:rtl w:val="0"/>
          </w:rPr>
          <w:t xml:space="preserve">OpenChain ISO/IEC 5230 - License Compliance</w:t>
        </w:r>
      </w:hyperlink>
      <w:r w:rsidDel="00000000" w:rsidR="00000000" w:rsidRPr="00000000">
        <w:rPr>
          <w:rFonts w:ascii="Open Sans Medium" w:cs="Open Sans Medium" w:eastAsia="Open Sans Medium" w:hAnsi="Open Sans Medium"/>
          <w:sz w:val="20"/>
          <w:szCs w:val="20"/>
          <w:rtl w:val="0"/>
        </w:rPr>
        <w:t xml:space="preserve"> is functionally identical and freely available </w:t>
      </w:r>
      <w:r w:rsidDel="00000000" w:rsidR="00000000" w:rsidRPr="00000000">
        <w:rPr>
          <w:rtl w:val="0"/>
        </w:rPr>
      </w:r>
    </w:p>
  </w:footnote>
  <w:footnote w:id="1">
    <w:p w:rsidR="00000000" w:rsidDel="00000000" w:rsidP="00000000" w:rsidRDefault="00000000" w:rsidRPr="00000000" w14:paraId="00000113">
      <w:pPr>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SPDX Project version:</w:t>
        <w:br w:type="textWrapping"/>
      </w:r>
      <w:hyperlink r:id="rId2">
        <w:r w:rsidDel="00000000" w:rsidR="00000000" w:rsidRPr="00000000">
          <w:rPr>
            <w:rFonts w:ascii="Open Sans" w:cs="Open Sans" w:eastAsia="Open Sans" w:hAnsi="Open Sans"/>
            <w:i w:val="1"/>
            <w:color w:val="1155cc"/>
            <w:sz w:val="20"/>
            <w:szCs w:val="20"/>
            <w:u w:val="single"/>
            <w:rtl w:val="0"/>
          </w:rPr>
          <w:t xml:space="preserve">https://spdx.dev/wp-content/uploads/sites/31/2023/09/SPDX-specification-2-2.pdf</w:t>
        </w:r>
      </w:hyperlink>
      <w:r w:rsidDel="00000000" w:rsidR="00000000" w:rsidRPr="00000000">
        <w:rPr>
          <w:rFonts w:ascii="Open Sans" w:cs="Open Sans" w:eastAsia="Open Sans" w:hAnsi="Open Sans"/>
          <w:sz w:val="20"/>
          <w:szCs w:val="20"/>
          <w:rtl w:val="0"/>
        </w:rPr>
        <w:t xml:space="preserve"> is functionally identical and freely available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105" w:line="360" w:lineRule="auto"/>
      <w:ind w:left="720" w:right="832" w:hanging="360"/>
      <w:jc w:val="both"/>
    </w:pPr>
    <w:rPr>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E1DC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E1DC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80A8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E1DCC"/>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E1DCC"/>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pPr>
      <w:ind w:left="720"/>
      <w:contextualSpacing w:val="1"/>
    </w:pPr>
  </w:style>
  <w:style w:type="character" w:styleId="Heading3Char" w:customStyle="1">
    <w:name w:val="Heading 3 Char"/>
    <w:basedOn w:val="DefaultParagraphFont"/>
    <w:link w:val="Heading3"/>
    <w:uiPriority w:val="9"/>
    <w:rsid w:val="00880A89"/>
    <w:rPr>
      <w:rFonts w:asciiTheme="majorHAnsi" w:cstheme="majorBidi" w:eastAsiaTheme="majorEastAsia" w:hAnsiTheme="majorHAnsi"/>
      <w:color w:val="1f3763" w:themeColor="accent1" w:themeShade="00007F"/>
    </w:rPr>
  </w:style>
  <w:style w:type="paragraph" w:styleId="Title">
    <w:name w:val="Title"/>
    <w:basedOn w:val="Normal"/>
    <w:next w:val="Normal"/>
    <w:link w:val="TitleChar"/>
    <w:uiPriority w:val="10"/>
    <w:qFormat w:val="1"/>
    <w:rsid w:val="00A91FF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91FFE"/>
    <w:rPr>
      <w:rFonts w:asciiTheme="majorHAnsi" w:cstheme="majorBidi" w:eastAsiaTheme="majorEastAsia" w:hAnsiTheme="majorHAnsi"/>
      <w:spacing w:val="-10"/>
      <w:kern w:val="28"/>
      <w:sz w:val="56"/>
      <w:szCs w:val="56"/>
    </w:rPr>
  </w:style>
  <w:style w:type="character" w:styleId="CommentReference">
    <w:name w:val="annotation reference"/>
    <w:basedOn w:val="DefaultParagraphFont"/>
    <w:uiPriority w:val="99"/>
    <w:semiHidden w:val="1"/>
    <w:unhideWhenUsed w:val="1"/>
    <w:rsid w:val="00395BB5"/>
    <w:rPr>
      <w:sz w:val="16"/>
      <w:szCs w:val="16"/>
    </w:rPr>
  </w:style>
  <w:style w:type="paragraph" w:styleId="CommentText">
    <w:name w:val="annotation text"/>
    <w:basedOn w:val="Normal"/>
    <w:link w:val="CommentTextChar"/>
    <w:uiPriority w:val="99"/>
    <w:semiHidden w:val="1"/>
    <w:unhideWhenUsed w:val="1"/>
    <w:rsid w:val="00395BB5"/>
    <w:rPr>
      <w:sz w:val="20"/>
      <w:szCs w:val="20"/>
    </w:rPr>
  </w:style>
  <w:style w:type="character" w:styleId="CommentTextChar" w:customStyle="1">
    <w:name w:val="Comment Text Char"/>
    <w:basedOn w:val="DefaultParagraphFont"/>
    <w:link w:val="CommentText"/>
    <w:uiPriority w:val="99"/>
    <w:semiHidden w:val="1"/>
    <w:rsid w:val="00395BB5"/>
    <w:rPr>
      <w:sz w:val="20"/>
      <w:szCs w:val="20"/>
    </w:rPr>
  </w:style>
  <w:style w:type="paragraph" w:styleId="CommentSubject">
    <w:name w:val="annotation subject"/>
    <w:basedOn w:val="CommentText"/>
    <w:next w:val="CommentText"/>
    <w:link w:val="CommentSubjectChar"/>
    <w:uiPriority w:val="99"/>
    <w:semiHidden w:val="1"/>
    <w:unhideWhenUsed w:val="1"/>
    <w:rsid w:val="00395BB5"/>
    <w:rPr>
      <w:b w:val="1"/>
      <w:bCs w:val="1"/>
    </w:rPr>
  </w:style>
  <w:style w:type="character" w:styleId="CommentSubjectChar" w:customStyle="1">
    <w:name w:val="Comment Subject Char"/>
    <w:basedOn w:val="CommentTextChar"/>
    <w:link w:val="CommentSubject"/>
    <w:uiPriority w:val="99"/>
    <w:semiHidden w:val="1"/>
    <w:rsid w:val="00395BB5"/>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so.org/standard/81230.html" TargetMode="External"/><Relationship Id="rId10" Type="http://schemas.openxmlformats.org/officeDocument/2006/relationships/hyperlink" Target="https://www.iso.org/standard/81039.html" TargetMode="External"/><Relationship Id="rId13" Type="http://schemas.openxmlformats.org/officeDocument/2006/relationships/hyperlink" Target="https://www.ietf.org/rfc/rfc2119.txt" TargetMode="External"/><Relationship Id="rId12" Type="http://schemas.openxmlformats.org/officeDocument/2006/relationships/hyperlink" Target="https://www.iso.org/standard/81870.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www.iso.org/obp" TargetMode="External"/><Relationship Id="rId14" Type="http://schemas.openxmlformats.org/officeDocument/2006/relationships/hyperlink" Target="https://www.iso.org/foreword-supplementary-information.html" TargetMode="External"/><Relationship Id="rId16" Type="http://schemas.openxmlformats.org/officeDocument/2006/relationships/hyperlink" Target="http://www.electropedia.or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penchainproject.org/license-compliance" TargetMode="External"/><Relationship Id="rId2" Type="http://schemas.openxmlformats.org/officeDocument/2006/relationships/hyperlink" Target="https://spdx.dev/wp-content/uploads/sites/31/2023/09/SPDX-specification-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KhjLI6CKrm+RNvcjAliu9SOOA==">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2024-06-04T14:14:00Z</dcterms:created>
  <dc:creator>Coughlan Shane</dc:creator>
</cp:coreProperties>
</file>