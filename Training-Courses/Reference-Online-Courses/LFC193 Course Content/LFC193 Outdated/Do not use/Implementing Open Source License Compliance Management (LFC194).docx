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widowControl w:val="0"/>
        <w:spacing w:after="320" w:before="200" w:line="276" w:lineRule="auto"/>
        <w:jc w:val="center"/>
        <w:rPr/>
      </w:pPr>
      <w:bookmarkStart w:colFirst="0" w:colLast="0" w:name="_heading=h.s4jhnannajjf" w:id="0"/>
      <w:bookmarkEnd w:id="0"/>
      <w:r w:rsidDel="00000000" w:rsidR="00000000" w:rsidRPr="00000000">
        <w:rPr>
          <w:highlight w:val="white"/>
          <w:rtl w:val="0"/>
        </w:rPr>
        <w:t xml:space="preserve">Implementing Open Source License Compliance Management (LFC194)</w:t>
      </w:r>
      <w:r w:rsidDel="00000000" w:rsidR="00000000" w:rsidRPr="00000000">
        <w:rPr>
          <w:rtl w:val="0"/>
        </w:rPr>
      </w:r>
    </w:p>
    <w:p w:rsidR="00000000" w:rsidDel="00000000" w:rsidP="00000000" w:rsidRDefault="00000000" w:rsidRPr="00000000" w14:paraId="00000002">
      <w:pPr>
        <w:pStyle w:val="Title"/>
        <w:rPr/>
      </w:pPr>
      <w:bookmarkStart w:colFirst="0" w:colLast="0" w:name="_heading=h.tp4hs6kh1t7p" w:id="1"/>
      <w:bookmarkEnd w:id="1"/>
      <w:r w:rsidDel="00000000" w:rsidR="00000000" w:rsidRPr="00000000">
        <w:rPr>
          <w:rtl w:val="0"/>
        </w:rPr>
        <w:t xml:space="preserve">Course Introduction / Welcome</w:t>
      </w:r>
    </w:p>
    <w:p w:rsidR="00000000" w:rsidDel="00000000" w:rsidP="00000000" w:rsidRDefault="00000000" w:rsidRPr="00000000" w14:paraId="00000003">
      <w:pPr>
        <w:spacing w:after="0" w:line="331.2" w:lineRule="auto"/>
        <w:rPr/>
      </w:pPr>
      <w:r w:rsidDel="00000000" w:rsidR="00000000" w:rsidRPr="00000000">
        <w:rPr>
          <w:rtl w:val="0"/>
        </w:rPr>
        <w:t xml:space="preserve">[LF Boilerplate]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Title"/>
        <w:rPr>
          <w:rFonts w:ascii="Calibri" w:cs="Calibri" w:eastAsia="Calibri" w:hAnsi="Calibri"/>
          <w:color w:val="ffffff"/>
          <w:sz w:val="24"/>
          <w:szCs w:val="24"/>
        </w:rPr>
      </w:pPr>
      <w:sdt>
        <w:sdtPr>
          <w:tag w:val="goog_rdk_0"/>
        </w:sdtPr>
        <w:sdtContent>
          <w:commentRangeStart w:id="0"/>
        </w:sdtContent>
      </w:sdt>
      <w:sdt>
        <w:sdtPr>
          <w:tag w:val="goog_rdk_1"/>
        </w:sdtPr>
        <w:sdtContent>
          <w:commentRangeStart w:id="1"/>
        </w:sdtContent>
      </w:sdt>
      <w:sdt>
        <w:sdtPr>
          <w:tag w:val="goog_rdk_2"/>
        </w:sdtPr>
        <w:sdtContent>
          <w:commentRangeStart w:id="2"/>
        </w:sdtContent>
      </w:sdt>
      <w:sdt>
        <w:sdtPr>
          <w:tag w:val="goog_rdk_3"/>
        </w:sdtPr>
        <w:sdtContent>
          <w:commentRangeStart w:id="3"/>
        </w:sdtContent>
      </w:sdt>
      <w:sdt>
        <w:sdtPr>
          <w:tag w:val="goog_rdk_4"/>
        </w:sdtPr>
        <w:sdtContent>
          <w:commentRangeStart w:id="4"/>
        </w:sdtContent>
      </w:sdt>
      <w:r w:rsidDel="00000000" w:rsidR="00000000" w:rsidRPr="00000000">
        <w:rPr>
          <w:color w:val="ffffff"/>
          <w:highlight w:val="darkGreen"/>
          <w:rtl w:val="0"/>
        </w:rPr>
        <w:t xml:space="preserve">CHAPTER 6: Running an Open Source Review</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6">
      <w:pPr>
        <w:pStyle w:val="Heading1"/>
        <w:rPr/>
      </w:pPr>
      <w:bookmarkStart w:colFirst="0" w:colLast="0" w:name="_heading=h.thpdrk63j7ji" w:id="2"/>
      <w:bookmarkEnd w:id="2"/>
      <w:r w:rsidDel="00000000" w:rsidR="00000000" w:rsidRPr="00000000">
        <w:rPr>
          <w:rtl w:val="0"/>
        </w:rPr>
        <w:t xml:space="preserve">Introduction</w:t>
      </w:r>
    </w:p>
    <w:p w:rsidR="00000000" w:rsidDel="00000000" w:rsidP="00000000" w:rsidRDefault="00000000" w:rsidRPr="00000000" w14:paraId="00000007">
      <w:pPr>
        <w:pStyle w:val="Heading2"/>
        <w:rPr/>
      </w:pPr>
      <w:bookmarkStart w:colFirst="0" w:colLast="0" w:name="_heading=h.ni1pl8f7mgqn" w:id="3"/>
      <w:bookmarkEnd w:id="3"/>
      <w:r w:rsidDel="00000000" w:rsidR="00000000" w:rsidRPr="00000000">
        <w:rPr>
          <w:rtl w:val="0"/>
        </w:rPr>
        <w:t xml:space="preserve">Chapter Overview</w:t>
      </w:r>
    </w:p>
    <w:p w:rsidR="00000000" w:rsidDel="00000000" w:rsidP="00000000" w:rsidRDefault="00000000" w:rsidRPr="00000000" w14:paraId="00000008">
      <w:pPr>
        <w:pBdr>
          <w:left w:color="000000" w:space="0" w:sz="0" w:val="none"/>
          <w:right w:color="000000" w:space="0" w:sz="0" w:val="none"/>
        </w:pBdr>
        <w:spacing w:after="240" w:before="240" w:line="317.8636363636364" w:lineRule="auto"/>
        <w:rPr/>
      </w:pPr>
      <w:r w:rsidDel="00000000" w:rsidR="00000000" w:rsidRPr="00000000">
        <w:rPr>
          <w:rtl w:val="0"/>
        </w:rPr>
        <w:t xml:space="preserve">This chapter explains the types of people who can assist with reviewing the use of code under open source licenses. This is often a multiple domain activity and it is important to understand who can be involved and how.</w:t>
      </w:r>
    </w:p>
    <w:p w:rsidR="00000000" w:rsidDel="00000000" w:rsidP="00000000" w:rsidRDefault="00000000" w:rsidRPr="00000000" w14:paraId="00000009">
      <w:pPr>
        <w:pStyle w:val="Heading2"/>
        <w:rPr/>
      </w:pPr>
      <w:bookmarkStart w:colFirst="0" w:colLast="0" w:name="_heading=h.qotdb28ssgn8" w:id="4"/>
      <w:bookmarkEnd w:id="4"/>
      <w:r w:rsidDel="00000000" w:rsidR="00000000" w:rsidRPr="00000000">
        <w:rPr>
          <w:rtl w:val="0"/>
        </w:rPr>
        <w:t xml:space="preserve">Learning Objectives</w:t>
      </w:r>
    </w:p>
    <w:p w:rsidR="00000000" w:rsidDel="00000000" w:rsidP="00000000" w:rsidRDefault="00000000" w:rsidRPr="00000000" w14:paraId="0000000A">
      <w:pPr>
        <w:rPr/>
      </w:pPr>
      <w:r w:rsidDel="00000000" w:rsidR="00000000" w:rsidRPr="00000000">
        <w:rPr>
          <w:rtl w:val="0"/>
        </w:rPr>
        <w:t xml:space="preserve">By the end of this chapter, you should be able to:</w:t>
      </w:r>
    </w:p>
    <w:p w:rsidR="00000000" w:rsidDel="00000000" w:rsidP="00000000" w:rsidRDefault="00000000" w:rsidRPr="00000000" w14:paraId="0000000B">
      <w:pPr>
        <w:numPr>
          <w:ilvl w:val="0"/>
          <w:numId w:val="13"/>
        </w:numPr>
        <w:spacing w:after="0" w:lineRule="auto"/>
        <w:ind w:left="720" w:hanging="360"/>
        <w:rPr>
          <w:u w:val="none"/>
        </w:rPr>
      </w:pPr>
      <w:r w:rsidDel="00000000" w:rsidR="00000000" w:rsidRPr="00000000">
        <w:rPr>
          <w:rtl w:val="0"/>
        </w:rPr>
        <w:t xml:space="preserve">Understand how to staff an open source review team</w:t>
      </w:r>
      <w:r w:rsidDel="00000000" w:rsidR="00000000" w:rsidRPr="00000000">
        <w:rPr>
          <w:rtl w:val="0"/>
        </w:rPr>
      </w:r>
    </w:p>
    <w:p w:rsidR="00000000" w:rsidDel="00000000" w:rsidP="00000000" w:rsidRDefault="00000000" w:rsidRPr="00000000" w14:paraId="0000000C">
      <w:pPr>
        <w:numPr>
          <w:ilvl w:val="0"/>
          <w:numId w:val="13"/>
        </w:numPr>
        <w:spacing w:after="0" w:lineRule="auto"/>
        <w:ind w:left="720" w:hanging="360"/>
        <w:rPr>
          <w:u w:val="none"/>
        </w:rPr>
      </w:pPr>
      <w:r w:rsidDel="00000000" w:rsidR="00000000" w:rsidRPr="00000000">
        <w:rPr>
          <w:rtl w:val="0"/>
        </w:rPr>
        <w:t xml:space="preserve">Understand how  to analyze results during different phases of the review</w:t>
      </w:r>
      <w:r w:rsidDel="00000000" w:rsidR="00000000" w:rsidRPr="00000000">
        <w:rPr>
          <w:rtl w:val="0"/>
        </w:rPr>
      </w:r>
    </w:p>
    <w:p w:rsidR="00000000" w:rsidDel="00000000" w:rsidP="00000000" w:rsidRDefault="00000000" w:rsidRPr="00000000" w14:paraId="0000000D">
      <w:pPr>
        <w:numPr>
          <w:ilvl w:val="0"/>
          <w:numId w:val="13"/>
        </w:numPr>
        <w:ind w:left="720" w:hanging="360"/>
        <w:rPr>
          <w:u w:val="none"/>
        </w:rPr>
      </w:pPr>
      <w:r w:rsidDel="00000000" w:rsidR="00000000" w:rsidRPr="00000000">
        <w:rPr>
          <w:rtl w:val="0"/>
        </w:rPr>
        <w:t xml:space="preserve">Understand how  to automate some of the review activities</w:t>
      </w:r>
      <w:r w:rsidDel="00000000" w:rsidR="00000000" w:rsidRPr="00000000">
        <w:rPr>
          <w:rtl w:val="0"/>
        </w:rPr>
      </w:r>
    </w:p>
    <w:p w:rsidR="00000000" w:rsidDel="00000000" w:rsidP="00000000" w:rsidRDefault="00000000" w:rsidRPr="00000000" w14:paraId="0000000E">
      <w:pPr>
        <w:pStyle w:val="Heading1"/>
        <w:rPr/>
      </w:pPr>
      <w:r w:rsidDel="00000000" w:rsidR="00000000" w:rsidRPr="00000000">
        <w:rPr>
          <w:rtl w:val="0"/>
        </w:rPr>
        <w:t xml:space="preserve">Practical Activities Undertaken</w:t>
      </w:r>
    </w:p>
    <w:p w:rsidR="00000000" w:rsidDel="00000000" w:rsidP="00000000" w:rsidRDefault="00000000" w:rsidRPr="00000000" w14:paraId="0000000F">
      <w:pPr>
        <w:pStyle w:val="Heading2"/>
        <w:rPr/>
      </w:pPr>
      <w:bookmarkStart w:colFirst="0" w:colLast="0" w:name="_heading=h.nyn6ji36d2sg" w:id="5"/>
      <w:bookmarkEnd w:id="5"/>
      <w:r w:rsidDel="00000000" w:rsidR="00000000" w:rsidRPr="00000000">
        <w:rPr>
          <w:rtl w:val="0"/>
        </w:rPr>
        <w:t xml:space="preserve">Open Source Review</w:t>
      </w:r>
    </w:p>
    <w:p w:rsidR="00000000" w:rsidDel="00000000" w:rsidP="00000000" w:rsidRDefault="00000000" w:rsidRPr="00000000" w14:paraId="00000010">
      <w:pPr>
        <w:ind w:left="461" w:hanging="461"/>
        <w:rPr>
          <w:color w:val="292934"/>
          <w:sz w:val="24"/>
          <w:szCs w:val="24"/>
          <w:highlight w:val="yellow"/>
        </w:rPr>
      </w:pPr>
      <w:r w:rsidDel="00000000" w:rsidR="00000000" w:rsidRPr="00000000">
        <w:rPr>
          <w:color w:val="93a299"/>
          <w:sz w:val="24"/>
          <w:szCs w:val="24"/>
          <w:highlight w:val="yellow"/>
          <w:rtl w:val="0"/>
        </w:rPr>
        <w:t xml:space="preserve">•</w:t>
      </w:r>
      <w:r w:rsidDel="00000000" w:rsidR="00000000" w:rsidRPr="00000000">
        <w:rPr>
          <w:color w:val="292934"/>
          <w:sz w:val="24"/>
          <w:szCs w:val="24"/>
          <w:highlight w:val="yellow"/>
          <w:rtl w:val="0"/>
        </w:rPr>
        <w:t xml:space="preserve">After Program and Product Management and Engineers have reviewed proposed Open Source components for usefulness and quality, a review of the rights and obligations</w:t>
      </w:r>
      <w:r w:rsidDel="00000000" w:rsidR="00000000" w:rsidRPr="00000000">
        <w:rPr>
          <w:sz w:val="24"/>
          <w:szCs w:val="24"/>
          <w:highlight w:val="yellow"/>
          <w:rtl w:val="0"/>
        </w:rPr>
        <w:t xml:space="preserve"> </w:t>
      </w:r>
      <w:r w:rsidDel="00000000" w:rsidR="00000000" w:rsidRPr="00000000">
        <w:rPr>
          <w:color w:val="292934"/>
          <w:sz w:val="24"/>
          <w:szCs w:val="24"/>
          <w:highlight w:val="yellow"/>
          <w:rtl w:val="0"/>
        </w:rPr>
        <w:t xml:space="preserve">associated with the use of the selected components should be initiated</w:t>
      </w:r>
    </w:p>
    <w:p w:rsidR="00000000" w:rsidDel="00000000" w:rsidP="00000000" w:rsidRDefault="00000000" w:rsidRPr="00000000" w14:paraId="00000011">
      <w:pPr>
        <w:ind w:left="461" w:hanging="461"/>
        <w:rPr>
          <w:color w:val="292934"/>
          <w:sz w:val="24"/>
          <w:szCs w:val="24"/>
          <w:highlight w:val="yellow"/>
        </w:rPr>
      </w:pPr>
      <w:r w:rsidDel="00000000" w:rsidR="00000000" w:rsidRPr="00000000">
        <w:rPr>
          <w:color w:val="292934"/>
          <w:sz w:val="24"/>
          <w:szCs w:val="24"/>
          <w:highlight w:val="yellow"/>
          <w:rtl w:val="0"/>
        </w:rPr>
        <w:t xml:space="preserve">•A key element to an Open Source Compliance Program is an Open Source Review process. This process is where a company can analyze the Open Source software it uses, or plans to use, and understand its rights and obligations </w:t>
      </w:r>
    </w:p>
    <w:p w:rsidR="00000000" w:rsidDel="00000000" w:rsidP="00000000" w:rsidRDefault="00000000" w:rsidRPr="00000000" w14:paraId="00000012">
      <w:pPr>
        <w:ind w:left="461" w:hanging="461"/>
        <w:rPr>
          <w:color w:val="292934"/>
          <w:sz w:val="24"/>
          <w:szCs w:val="24"/>
          <w:highlight w:val="yellow"/>
        </w:rPr>
      </w:pPr>
      <w:r w:rsidDel="00000000" w:rsidR="00000000" w:rsidRPr="00000000">
        <w:rPr>
          <w:color w:val="292934"/>
          <w:sz w:val="24"/>
          <w:szCs w:val="24"/>
          <w:highlight w:val="yellow"/>
          <w:rtl w:val="0"/>
        </w:rPr>
        <w:t xml:space="preserve">•The Open Source Review process includes the following steps:</w:t>
      </w:r>
    </w:p>
    <w:p w:rsidR="00000000" w:rsidDel="00000000" w:rsidP="00000000" w:rsidRDefault="00000000" w:rsidRPr="00000000" w14:paraId="00000013">
      <w:pPr>
        <w:ind w:left="869" w:hanging="302"/>
        <w:rPr>
          <w:color w:val="292934"/>
          <w:sz w:val="24"/>
          <w:szCs w:val="24"/>
          <w:highlight w:val="yellow"/>
        </w:rPr>
      </w:pPr>
      <w:r w:rsidDel="00000000" w:rsidR="00000000" w:rsidRPr="00000000">
        <w:rPr>
          <w:color w:val="292934"/>
          <w:sz w:val="24"/>
          <w:szCs w:val="24"/>
          <w:highlight w:val="yellow"/>
          <w:rtl w:val="0"/>
        </w:rPr>
        <w:t xml:space="preserve">•Analyze and understand license obligations</w:t>
      </w:r>
    </w:p>
    <w:p w:rsidR="00000000" w:rsidDel="00000000" w:rsidP="00000000" w:rsidRDefault="00000000" w:rsidRPr="00000000" w14:paraId="00000014">
      <w:pPr>
        <w:ind w:left="869" w:hanging="302"/>
        <w:rPr>
          <w:color w:val="292934"/>
          <w:sz w:val="24"/>
          <w:szCs w:val="24"/>
        </w:rPr>
      </w:pPr>
      <w:r w:rsidDel="00000000" w:rsidR="00000000" w:rsidRPr="00000000">
        <w:rPr>
          <w:color w:val="292934"/>
          <w:sz w:val="24"/>
          <w:szCs w:val="24"/>
          <w:highlight w:val="yellow"/>
          <w:rtl w:val="0"/>
        </w:rPr>
        <w:t xml:space="preserve">•Provide guidance compatible with company policy and business objectives to achieve compliance with license obligations for the open source components used.</w:t>
      </w:r>
      <w:r w:rsidDel="00000000" w:rsidR="00000000" w:rsidRPr="00000000">
        <w:rPr>
          <w:rtl w:val="0"/>
        </w:rPr>
      </w:r>
    </w:p>
    <w:p w:rsidR="00000000" w:rsidDel="00000000" w:rsidP="00000000" w:rsidRDefault="00000000" w:rsidRPr="00000000" w14:paraId="00000015">
      <w:pPr>
        <w:ind w:left="869" w:hanging="302"/>
        <w:rPr>
          <w:color w:val="292934"/>
          <w:sz w:val="24"/>
          <w:szCs w:val="24"/>
        </w:rPr>
      </w:pPr>
      <w:r w:rsidDel="00000000" w:rsidR="00000000" w:rsidRPr="00000000">
        <w:rPr>
          <w:rtl w:val="0"/>
        </w:rPr>
      </w:r>
    </w:p>
    <w:p w:rsidR="00000000" w:rsidDel="00000000" w:rsidP="00000000" w:rsidRDefault="00000000" w:rsidRPr="00000000" w14:paraId="00000016">
      <w:pPr>
        <w:pStyle w:val="Heading2"/>
        <w:rPr/>
      </w:pPr>
      <w:bookmarkStart w:colFirst="0" w:colLast="0" w:name="_heading=h.fzvxhgfg30ir" w:id="6"/>
      <w:bookmarkEnd w:id="6"/>
      <w:r w:rsidDel="00000000" w:rsidR="00000000" w:rsidRPr="00000000">
        <w:rPr>
          <w:rtl w:val="0"/>
        </w:rPr>
        <w:t xml:space="preserve">Open Source Review Team</w:t>
      </w:r>
    </w:p>
    <w:p w:rsidR="00000000" w:rsidDel="00000000" w:rsidP="00000000" w:rsidRDefault="00000000" w:rsidRPr="00000000" w14:paraId="00000017">
      <w:pPr>
        <w:rPr>
          <w:sz w:val="24"/>
          <w:szCs w:val="24"/>
          <w:highlight w:val="yellow"/>
        </w:rPr>
      </w:pPr>
      <w:r w:rsidDel="00000000" w:rsidR="00000000" w:rsidRPr="00000000">
        <w:rPr/>
        <w:drawing>
          <wp:inline distB="19050" distT="19050" distL="19050" distR="19050">
            <wp:extent cx="5047500" cy="1812325"/>
            <wp:effectExtent b="0" l="0" r="0" t="0"/>
            <wp:docPr id="201662296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047500" cy="18123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461" w:hanging="461"/>
        <w:rPr>
          <w:color w:val="292934"/>
          <w:sz w:val="24"/>
          <w:szCs w:val="24"/>
          <w:highlight w:val="yellow"/>
        </w:rPr>
      </w:pPr>
      <w:r w:rsidDel="00000000" w:rsidR="00000000" w:rsidRPr="00000000">
        <w:rPr>
          <w:color w:val="292934"/>
          <w:sz w:val="24"/>
          <w:szCs w:val="24"/>
          <w:highlight w:val="yellow"/>
          <w:rtl w:val="0"/>
        </w:rPr>
        <w:t xml:space="preserve">An Open Source Review team includes the company representatives that support, guide, coordinate and review the use of Open Source. These representatives may include:</w:t>
      </w:r>
    </w:p>
    <w:p w:rsidR="00000000" w:rsidDel="00000000" w:rsidP="00000000" w:rsidRDefault="00000000" w:rsidRPr="00000000" w14:paraId="00000019">
      <w:pPr>
        <w:ind w:left="461" w:hanging="461"/>
        <w:rPr>
          <w:color w:val="292934"/>
          <w:sz w:val="24"/>
          <w:szCs w:val="24"/>
          <w:highlight w:val="yellow"/>
        </w:rPr>
      </w:pPr>
      <w:r w:rsidDel="00000000" w:rsidR="00000000" w:rsidRPr="00000000">
        <w:rPr>
          <w:color w:val="292934"/>
          <w:sz w:val="24"/>
          <w:szCs w:val="24"/>
          <w:highlight w:val="yellow"/>
          <w:rtl w:val="0"/>
        </w:rPr>
        <w:t xml:space="preserve">•Legal professionals to identify and evaluate license obligations and guide on complying to the terms</w:t>
      </w:r>
    </w:p>
    <w:p w:rsidR="00000000" w:rsidDel="00000000" w:rsidP="00000000" w:rsidRDefault="00000000" w:rsidRPr="00000000" w14:paraId="0000001A">
      <w:pPr>
        <w:ind w:left="461" w:hanging="461"/>
        <w:rPr>
          <w:color w:val="292934"/>
          <w:sz w:val="24"/>
          <w:szCs w:val="24"/>
          <w:highlight w:val="yellow"/>
        </w:rPr>
      </w:pPr>
      <w:r w:rsidDel="00000000" w:rsidR="00000000" w:rsidRPr="00000000">
        <w:rPr>
          <w:color w:val="292934"/>
          <w:sz w:val="24"/>
          <w:szCs w:val="24"/>
          <w:highlight w:val="yellow"/>
          <w:rtl w:val="0"/>
        </w:rPr>
        <w:t xml:space="preserve">•Source code scanning and tooling support to help identify and track Open Source usage (Provide Bill of Materials)</w:t>
      </w:r>
    </w:p>
    <w:p w:rsidR="00000000" w:rsidDel="00000000" w:rsidP="00000000" w:rsidRDefault="00000000" w:rsidRPr="00000000" w14:paraId="0000001B">
      <w:pPr>
        <w:ind w:left="461" w:hanging="461"/>
        <w:rPr>
          <w:color w:val="292934"/>
          <w:sz w:val="24"/>
          <w:szCs w:val="24"/>
          <w:highlight w:val="yellow"/>
        </w:rPr>
      </w:pPr>
      <w:r w:rsidDel="00000000" w:rsidR="00000000" w:rsidRPr="00000000">
        <w:rPr>
          <w:color w:val="292934"/>
          <w:sz w:val="24"/>
          <w:szCs w:val="24"/>
          <w:highlight w:val="yellow"/>
          <w:rtl w:val="0"/>
        </w:rPr>
        <w:t xml:space="preserve">•Engineering Specialists working with business interests, commercial licensing, export compliance, etc., who may be impacted by Open Source usage</w:t>
      </w:r>
    </w:p>
    <w:p w:rsidR="00000000" w:rsidDel="00000000" w:rsidP="00000000" w:rsidRDefault="00000000" w:rsidRPr="00000000" w14:paraId="0000001C">
      <w:pPr>
        <w:ind w:left="461" w:hanging="461"/>
        <w:rPr>
          <w:color w:val="292934"/>
          <w:sz w:val="24"/>
          <w:szCs w:val="24"/>
          <w:highlight w:val="yellow"/>
        </w:rPr>
      </w:pPr>
      <w:r w:rsidDel="00000000" w:rsidR="00000000" w:rsidRPr="00000000">
        <w:rPr>
          <w:color w:val="292934"/>
          <w:sz w:val="24"/>
          <w:szCs w:val="24"/>
          <w:highlight w:val="yellow"/>
          <w:rtl w:val="0"/>
        </w:rPr>
        <w:t xml:space="preserve">The roles and procedures are further discussed below.</w:t>
      </w:r>
    </w:p>
    <w:p w:rsidR="00000000" w:rsidDel="00000000" w:rsidP="00000000" w:rsidRDefault="00000000" w:rsidRPr="00000000" w14:paraId="0000001D">
      <w:pPr>
        <w:pStyle w:val="Heading2"/>
        <w:rPr>
          <w:highlight w:val="green"/>
        </w:rPr>
      </w:pPr>
      <w:bookmarkStart w:colFirst="0" w:colLast="0" w:name="_heading=h.5q250b6k1mez" w:id="7"/>
      <w:bookmarkEnd w:id="7"/>
      <w:r w:rsidDel="00000000" w:rsidR="00000000" w:rsidRPr="00000000">
        <w:br w:type="page"/>
      </w:r>
      <w:r w:rsidDel="00000000" w:rsidR="00000000" w:rsidRPr="00000000">
        <w:rPr>
          <w:highlight w:val="green"/>
          <w:rtl w:val="0"/>
        </w:rPr>
        <w:t xml:space="preserve">Initiating an Open Source Review</w:t>
      </w:r>
    </w:p>
    <w:p w:rsidR="00000000" w:rsidDel="00000000" w:rsidP="00000000" w:rsidRDefault="00000000" w:rsidRPr="00000000" w14:paraId="0000001E">
      <w:pPr>
        <w:ind w:left="869" w:hanging="302"/>
        <w:rPr>
          <w:sz w:val="24"/>
          <w:szCs w:val="24"/>
          <w:highlight w:val="green"/>
        </w:rPr>
      </w:pPr>
      <w:r w:rsidDel="00000000" w:rsidR="00000000" w:rsidRPr="00000000">
        <w:rPr/>
        <w:drawing>
          <wp:inline distB="19050" distT="19050" distL="19050" distR="19050">
            <wp:extent cx="5045400" cy="2104876"/>
            <wp:effectExtent b="0" l="0" r="0" t="0"/>
            <wp:docPr id="201662296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45400" cy="2104876"/>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ind w:left="288" w:hanging="288"/>
        <w:rPr>
          <w:color w:val="292934"/>
          <w:sz w:val="24"/>
          <w:szCs w:val="24"/>
          <w:highlight w:val="green"/>
        </w:rPr>
      </w:pPr>
      <w:r w:rsidDel="00000000" w:rsidR="00000000" w:rsidRPr="00000000">
        <w:rPr>
          <w:color w:val="292934"/>
          <w:sz w:val="24"/>
          <w:szCs w:val="24"/>
          <w:highlight w:val="green"/>
          <w:rtl w:val="0"/>
        </w:rPr>
        <w:t xml:space="preserve">Any individual contributor or leads of a team working with Open Source packages should be able to initiate an Open Source Review, that includes Program or Product Managers, Engineers, and Legal colleagues.</w:t>
      </w:r>
    </w:p>
    <w:p w:rsidR="00000000" w:rsidDel="00000000" w:rsidP="00000000" w:rsidRDefault="00000000" w:rsidRPr="00000000" w14:paraId="00000020">
      <w:pPr>
        <w:ind w:left="288" w:hanging="288"/>
        <w:rPr>
          <w:color w:val="292934"/>
          <w:sz w:val="24"/>
          <w:szCs w:val="24"/>
          <w:highlight w:val="green"/>
        </w:rPr>
      </w:pPr>
      <w:r w:rsidDel="00000000" w:rsidR="00000000" w:rsidRPr="00000000">
        <w:rPr>
          <w:color w:val="292934"/>
          <w:sz w:val="24"/>
          <w:szCs w:val="24"/>
          <w:highlight w:val="green"/>
          <w:rtl w:val="0"/>
        </w:rPr>
        <w:t xml:space="preserve">Based on type of development practices, the review initiation phase varies. Some teams or individuals involve open source package reviewers from the design phase. Some teams/individuals initiate the review post final build.  </w:t>
      </w:r>
    </w:p>
    <w:p w:rsidR="00000000" w:rsidDel="00000000" w:rsidP="00000000" w:rsidRDefault="00000000" w:rsidRPr="00000000" w14:paraId="00000021">
      <w:pPr>
        <w:ind w:left="288" w:hanging="288"/>
        <w:rPr>
          <w:color w:val="292934"/>
          <w:sz w:val="24"/>
          <w:szCs w:val="24"/>
        </w:rPr>
      </w:pPr>
      <w:r w:rsidDel="00000000" w:rsidR="00000000" w:rsidRPr="00000000">
        <w:rPr>
          <w:color w:val="292934"/>
          <w:sz w:val="24"/>
          <w:szCs w:val="24"/>
          <w:highlight w:val="green"/>
          <w:rtl w:val="0"/>
        </w:rPr>
        <w:t xml:space="preserve">Note: The process often starts when new Open Source-based software is selected by engineering or outside vendors while initiating a new project and enhancing the existing projects.</w:t>
      </w:r>
      <w:r w:rsidDel="00000000" w:rsidR="00000000" w:rsidRPr="00000000">
        <w:rPr>
          <w:rtl w:val="0"/>
        </w:rPr>
      </w:r>
    </w:p>
    <w:p w:rsidR="00000000" w:rsidDel="00000000" w:rsidP="00000000" w:rsidRDefault="00000000" w:rsidRPr="00000000" w14:paraId="00000022">
      <w:pPr>
        <w:rPr>
          <w:color w:val="292934"/>
          <w:sz w:val="24"/>
          <w:szCs w:val="24"/>
        </w:rPr>
      </w:pPr>
      <w:r w:rsidDel="00000000" w:rsidR="00000000" w:rsidRPr="00000000">
        <w:rPr>
          <w:rtl w:val="0"/>
        </w:rPr>
      </w:r>
    </w:p>
    <w:p w:rsidR="00000000" w:rsidDel="00000000" w:rsidP="00000000" w:rsidRDefault="00000000" w:rsidRPr="00000000" w14:paraId="00000023">
      <w:pPr>
        <w:pStyle w:val="Heading2"/>
        <w:rPr/>
      </w:pPr>
      <w:bookmarkStart w:colFirst="0" w:colLast="0" w:name="_heading=h.bg7lqmj9gv87" w:id="8"/>
      <w:bookmarkEnd w:id="8"/>
      <w:r w:rsidDel="00000000" w:rsidR="00000000" w:rsidRPr="00000000">
        <w:rPr>
          <w:rtl w:val="0"/>
        </w:rPr>
        <w:t xml:space="preserve">Analyzing Proposed Open Source Usage</w:t>
      </w:r>
    </w:p>
    <w:p w:rsidR="00000000" w:rsidDel="00000000" w:rsidP="00000000" w:rsidRDefault="00000000" w:rsidRPr="00000000" w14:paraId="00000024">
      <w:pPr>
        <w:ind w:left="288" w:hanging="288"/>
        <w:rPr>
          <w:sz w:val="24"/>
          <w:szCs w:val="24"/>
          <w:highlight w:val="green"/>
        </w:rPr>
      </w:pPr>
      <w:r w:rsidDel="00000000" w:rsidR="00000000" w:rsidRPr="00000000">
        <w:rPr/>
        <w:drawing>
          <wp:inline distB="19050" distT="19050" distL="19050" distR="19050">
            <wp:extent cx="5093198" cy="1222900"/>
            <wp:effectExtent b="0" l="0" r="0" t="0"/>
            <wp:docPr id="2016622968"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093198" cy="1222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left="461" w:hanging="461"/>
        <w:rPr>
          <w:color w:val="292934"/>
          <w:sz w:val="24"/>
          <w:szCs w:val="24"/>
          <w:highlight w:val="green"/>
        </w:rPr>
      </w:pPr>
      <w:r w:rsidDel="00000000" w:rsidR="00000000" w:rsidRPr="00000000">
        <w:rPr>
          <w:color w:val="292934"/>
          <w:sz w:val="24"/>
          <w:szCs w:val="24"/>
          <w:highlight w:val="green"/>
          <w:rtl w:val="0"/>
        </w:rPr>
        <w:t xml:space="preserve">The Open Source Review team should assess the information it has gathered, i.e., the bill of materials of the packages used in the project, before providing guidance for open source packages license compliance. This may include scanning the code to confirm the accuracy of the information.</w:t>
      </w:r>
    </w:p>
    <w:p w:rsidR="00000000" w:rsidDel="00000000" w:rsidP="00000000" w:rsidRDefault="00000000" w:rsidRPr="00000000" w14:paraId="00000026">
      <w:pPr>
        <w:ind w:left="461" w:hanging="461"/>
        <w:rPr>
          <w:color w:val="292934"/>
          <w:sz w:val="24"/>
          <w:szCs w:val="24"/>
          <w:highlight w:val="green"/>
        </w:rPr>
      </w:pPr>
      <w:r w:rsidDel="00000000" w:rsidR="00000000" w:rsidRPr="00000000">
        <w:rPr>
          <w:color w:val="292934"/>
          <w:sz w:val="24"/>
          <w:szCs w:val="24"/>
          <w:highlight w:val="green"/>
          <w:rtl w:val="0"/>
        </w:rPr>
        <w:t xml:space="preserve">The Open Source Review team should consider:</w:t>
      </w:r>
    </w:p>
    <w:p w:rsidR="00000000" w:rsidDel="00000000" w:rsidP="00000000" w:rsidRDefault="00000000" w:rsidRPr="00000000" w14:paraId="00000027">
      <w:pPr>
        <w:ind w:left="461" w:hanging="461"/>
        <w:rPr>
          <w:color w:val="292934"/>
          <w:sz w:val="24"/>
          <w:szCs w:val="24"/>
          <w:highlight w:val="green"/>
        </w:rPr>
      </w:pPr>
      <w:r w:rsidDel="00000000" w:rsidR="00000000" w:rsidRPr="00000000">
        <w:rPr>
          <w:color w:val="292934"/>
          <w:sz w:val="24"/>
          <w:szCs w:val="24"/>
          <w:highlight w:val="green"/>
          <w:rtl w:val="0"/>
        </w:rPr>
        <w:t xml:space="preserve">•Is the code and associated information complete, consistent and accurate?</w:t>
      </w:r>
    </w:p>
    <w:p w:rsidR="00000000" w:rsidDel="00000000" w:rsidP="00000000" w:rsidRDefault="00000000" w:rsidRPr="00000000" w14:paraId="00000028">
      <w:pPr>
        <w:ind w:left="461" w:hanging="461"/>
        <w:rPr>
          <w:color w:val="292934"/>
          <w:sz w:val="24"/>
          <w:szCs w:val="24"/>
          <w:highlight w:val="green"/>
        </w:rPr>
      </w:pPr>
      <w:r w:rsidDel="00000000" w:rsidR="00000000" w:rsidRPr="00000000">
        <w:rPr>
          <w:color w:val="292934"/>
          <w:sz w:val="24"/>
          <w:szCs w:val="24"/>
          <w:highlight w:val="green"/>
          <w:rtl w:val="0"/>
        </w:rPr>
        <w:t xml:space="preserve">•Does the declared license match what is in the code files?</w:t>
      </w:r>
    </w:p>
    <w:p w:rsidR="00000000" w:rsidDel="00000000" w:rsidP="00000000" w:rsidRDefault="00000000" w:rsidRPr="00000000" w14:paraId="00000029">
      <w:pPr>
        <w:ind w:left="461" w:hanging="461"/>
        <w:rPr>
          <w:color w:val="292934"/>
          <w:sz w:val="24"/>
          <w:szCs w:val="24"/>
        </w:rPr>
      </w:pPr>
      <w:r w:rsidDel="00000000" w:rsidR="00000000" w:rsidRPr="00000000">
        <w:rPr>
          <w:color w:val="292934"/>
          <w:sz w:val="24"/>
          <w:szCs w:val="24"/>
          <w:highlight w:val="green"/>
          <w:rtl w:val="0"/>
        </w:rPr>
        <w:t xml:space="preserve">•Does the license permit use with other components of the software?</w:t>
      </w:r>
      <w:r w:rsidDel="00000000" w:rsidR="00000000" w:rsidRPr="00000000">
        <w:rPr>
          <w:rtl w:val="0"/>
        </w:rPr>
      </w:r>
    </w:p>
    <w:p w:rsidR="00000000" w:rsidDel="00000000" w:rsidP="00000000" w:rsidRDefault="00000000" w:rsidRPr="00000000" w14:paraId="0000002A">
      <w:pPr>
        <w:ind w:left="461" w:hanging="461"/>
        <w:rPr>
          <w:color w:val="292934"/>
          <w:sz w:val="24"/>
          <w:szCs w:val="24"/>
        </w:rPr>
      </w:pPr>
      <w:r w:rsidDel="00000000" w:rsidR="00000000" w:rsidRPr="00000000">
        <w:rPr>
          <w:rtl w:val="0"/>
        </w:rPr>
      </w:r>
    </w:p>
    <w:p w:rsidR="00000000" w:rsidDel="00000000" w:rsidP="00000000" w:rsidRDefault="00000000" w:rsidRPr="00000000" w14:paraId="0000002B">
      <w:pPr>
        <w:pStyle w:val="Heading2"/>
        <w:rPr/>
      </w:pPr>
      <w:bookmarkStart w:colFirst="0" w:colLast="0" w:name="_heading=h.2e5q8xt7mfb" w:id="9"/>
      <w:bookmarkEnd w:id="9"/>
      <w:r w:rsidDel="00000000" w:rsidR="00000000" w:rsidRPr="00000000">
        <w:rPr>
          <w:rtl w:val="0"/>
        </w:rPr>
        <w:t xml:space="preserve">Open Source Review Oversight</w:t>
      </w:r>
    </w:p>
    <w:p w:rsidR="00000000" w:rsidDel="00000000" w:rsidP="00000000" w:rsidRDefault="00000000" w:rsidRPr="00000000" w14:paraId="0000002C">
      <w:pPr>
        <w:rPr>
          <w:color w:val="292934"/>
          <w:sz w:val="24"/>
          <w:szCs w:val="24"/>
        </w:rPr>
      </w:pPr>
      <w:r w:rsidDel="00000000" w:rsidR="00000000" w:rsidRPr="00000000">
        <w:rPr/>
        <w:drawing>
          <wp:inline distB="19050" distT="19050" distL="19050" distR="19050">
            <wp:extent cx="5323900" cy="2994676"/>
            <wp:effectExtent b="0" l="0" r="0" t="0"/>
            <wp:docPr id="2016622967"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323900" cy="2994676"/>
                    </a:xfrm>
                    <a:prstGeom prst="rect"/>
                    <a:ln/>
                  </pic:spPr>
                </pic:pic>
              </a:graphicData>
            </a:graphic>
          </wp:inline>
        </w:drawing>
      </w:r>
      <w:r w:rsidDel="00000000" w:rsidR="00000000" w:rsidRPr="00000000">
        <w:rPr>
          <w:color w:val="292934"/>
          <w:sz w:val="24"/>
          <w:szCs w:val="24"/>
          <w:highlight w:val="green"/>
          <w:rtl w:val="0"/>
        </w:rPr>
        <w:t xml:space="preserve">The Open </w:t>
      </w:r>
      <w:sdt>
        <w:sdtPr>
          <w:tag w:val="goog_rdk_5"/>
        </w:sdtPr>
        <w:sdtContent>
          <w:commentRangeStart w:id="5"/>
        </w:sdtContent>
      </w:sdt>
      <w:r w:rsidDel="00000000" w:rsidR="00000000" w:rsidRPr="00000000">
        <w:rPr>
          <w:color w:val="292934"/>
          <w:sz w:val="24"/>
          <w:szCs w:val="24"/>
          <w:highlight w:val="green"/>
          <w:rtl w:val="0"/>
        </w:rPr>
        <w:t xml:space="preserve">Source Review process</w:t>
      </w:r>
      <w:commentRangeEnd w:id="5"/>
      <w:r w:rsidDel="00000000" w:rsidR="00000000" w:rsidRPr="00000000">
        <w:commentReference w:id="5"/>
      </w:r>
      <w:r w:rsidDel="00000000" w:rsidR="00000000" w:rsidRPr="00000000">
        <w:rPr>
          <w:color w:val="292934"/>
          <w:sz w:val="24"/>
          <w:szCs w:val="24"/>
          <w:highlight w:val="green"/>
          <w:rtl w:val="0"/>
        </w:rPr>
        <w:t xml:space="preserve"> should have executive oversight to resolve disagreements and approve the most important decisions.</w:t>
      </w:r>
      <w:r w:rsidDel="00000000" w:rsidR="00000000" w:rsidRPr="00000000">
        <w:rPr>
          <w:rtl w:val="0"/>
        </w:rPr>
      </w:r>
    </w:p>
    <w:p w:rsidR="00000000" w:rsidDel="00000000" w:rsidP="00000000" w:rsidRDefault="00000000" w:rsidRPr="00000000" w14:paraId="0000002D">
      <w:pPr>
        <w:rPr>
          <w:color w:val="292934"/>
          <w:sz w:val="24"/>
          <w:szCs w:val="24"/>
        </w:rPr>
      </w:pPr>
      <w:r w:rsidDel="00000000" w:rsidR="00000000" w:rsidRPr="00000000">
        <w:rPr>
          <w:rtl w:val="0"/>
        </w:rPr>
      </w:r>
    </w:p>
    <w:p w:rsidR="00000000" w:rsidDel="00000000" w:rsidP="00000000" w:rsidRDefault="00000000" w:rsidRPr="00000000" w14:paraId="0000002E">
      <w:pPr>
        <w:pStyle w:val="Heading2"/>
        <w:rPr/>
      </w:pPr>
      <w:bookmarkStart w:colFirst="0" w:colLast="0" w:name="_heading=h.jplsj0r2h1v" w:id="10"/>
      <w:bookmarkEnd w:id="10"/>
      <w:r w:rsidDel="00000000" w:rsidR="00000000" w:rsidRPr="00000000">
        <w:rPr>
          <w:rtl w:val="0"/>
        </w:rPr>
        <w:t xml:space="preserve">Working through the Open Source Review</w:t>
      </w:r>
    </w:p>
    <w:p w:rsidR="00000000" w:rsidDel="00000000" w:rsidP="00000000" w:rsidRDefault="00000000" w:rsidRPr="00000000" w14:paraId="0000002F">
      <w:pPr>
        <w:rPr>
          <w:color w:val="292934"/>
          <w:sz w:val="24"/>
          <w:szCs w:val="24"/>
        </w:rPr>
      </w:pPr>
      <w:r w:rsidDel="00000000" w:rsidR="00000000" w:rsidRPr="00000000">
        <w:rPr/>
        <w:drawing>
          <wp:inline distB="19050" distT="19050" distL="19050" distR="19050">
            <wp:extent cx="5466825" cy="2677926"/>
            <wp:effectExtent b="0" l="0" r="0" t="0"/>
            <wp:docPr id="201662296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466825" cy="2677926"/>
                    </a:xfrm>
                    <a:prstGeom prst="rect"/>
                    <a:ln/>
                  </pic:spPr>
                </pic:pic>
              </a:graphicData>
            </a:graphic>
          </wp:inline>
        </w:drawing>
      </w:r>
      <w:r w:rsidDel="00000000" w:rsidR="00000000" w:rsidRPr="00000000">
        <w:rPr>
          <w:color w:val="292934"/>
          <w:sz w:val="24"/>
          <w:szCs w:val="24"/>
          <w:highlight w:val="green"/>
          <w:rtl w:val="0"/>
        </w:rPr>
        <w:t xml:space="preserve">The Open Source Review process crosses disciplines, including engineering, business, and legal teams. It should be interactive to ensure all those groups correctly understand the issues and can create clear, shared guidance.</w:t>
      </w:r>
      <w:r w:rsidDel="00000000" w:rsidR="00000000" w:rsidRPr="00000000">
        <w:rPr>
          <w:rtl w:val="0"/>
        </w:rPr>
      </w:r>
    </w:p>
    <w:p w:rsidR="00000000" w:rsidDel="00000000" w:rsidP="00000000" w:rsidRDefault="00000000" w:rsidRPr="00000000" w14:paraId="00000030">
      <w:pPr>
        <w:rPr>
          <w:color w:val="292934"/>
          <w:sz w:val="24"/>
          <w:szCs w:val="24"/>
        </w:rPr>
      </w:pPr>
      <w:r w:rsidDel="00000000" w:rsidR="00000000" w:rsidRPr="00000000">
        <w:rPr>
          <w:rtl w:val="0"/>
        </w:rPr>
      </w:r>
    </w:p>
    <w:p w:rsidR="00000000" w:rsidDel="00000000" w:rsidP="00000000" w:rsidRDefault="00000000" w:rsidRPr="00000000" w14:paraId="00000031">
      <w:pPr>
        <w:ind w:left="461" w:hanging="461"/>
        <w:rPr>
          <w:color w:val="292934"/>
          <w:sz w:val="24"/>
          <w:szCs w:val="24"/>
        </w:rPr>
      </w:pPr>
      <w:r w:rsidDel="00000000" w:rsidR="00000000" w:rsidRPr="00000000">
        <w:rPr>
          <w:rtl w:val="0"/>
        </w:rPr>
      </w:r>
    </w:p>
    <w:p w:rsidR="00000000" w:rsidDel="00000000" w:rsidP="00000000" w:rsidRDefault="00000000" w:rsidRPr="00000000" w14:paraId="00000032">
      <w:pPr>
        <w:ind w:left="288" w:hanging="288"/>
        <w:rPr>
          <w:color w:val="292934"/>
          <w:sz w:val="24"/>
          <w:szCs w:val="24"/>
        </w:rPr>
      </w:pP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pStyle w:val="Heading2"/>
        <w:rPr/>
      </w:pPr>
      <w:bookmarkStart w:colFirst="0" w:colLast="0" w:name="_heading=h.5ttpvfcsg7us" w:id="11"/>
      <w:bookmarkEnd w:id="11"/>
      <w:r w:rsidDel="00000000" w:rsidR="00000000" w:rsidRPr="00000000">
        <w:rPr>
          <w:rtl w:val="0"/>
        </w:rPr>
        <w:t xml:space="preserve">What information do you need to gather?</w:t>
      </w:r>
    </w:p>
    <w:p w:rsidR="00000000" w:rsidDel="00000000" w:rsidP="00000000" w:rsidRDefault="00000000" w:rsidRPr="00000000" w14:paraId="00000035">
      <w:pPr>
        <w:rPr>
          <w:color w:val="292934"/>
          <w:sz w:val="24"/>
          <w:szCs w:val="24"/>
          <w:highlight w:val="cyan"/>
        </w:rPr>
      </w:pPr>
      <w:r w:rsidDel="00000000" w:rsidR="00000000" w:rsidRPr="00000000">
        <w:rPr>
          <w:color w:val="292934"/>
          <w:sz w:val="24"/>
          <w:szCs w:val="24"/>
          <w:highlight w:val="cyan"/>
          <w:rtl w:val="0"/>
        </w:rPr>
        <w:t xml:space="preserve">When analyzing Open Source usage, collect information about the identity of the Open Source component, its origin, and how the Open Source component will be used. This may include:</w:t>
      </w:r>
    </w:p>
    <w:tbl>
      <w:tblPr>
        <w:tblStyle w:val="Table1"/>
        <w:tblW w:w="9466.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4680"/>
        <w:gridCol w:w="4786"/>
        <w:tblGridChange w:id="0">
          <w:tblGrid>
            <w:gridCol w:w="4680"/>
            <w:gridCol w:w="4786"/>
          </w:tblGrid>
        </w:tblGridChange>
      </w:tblGrid>
      <w:tr>
        <w:trPr>
          <w:cantSplit w:val="0"/>
          <w:trHeight w:val="5580" w:hRule="atLeast"/>
          <w:tblHeader w:val="0"/>
        </w:trPr>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36">
            <w:pPr>
              <w:ind w:left="533" w:hanging="533"/>
              <w:rPr>
                <w:color w:val="292934"/>
                <w:sz w:val="24"/>
                <w:szCs w:val="24"/>
                <w:highlight w:val="cyan"/>
              </w:rPr>
            </w:pPr>
            <w:r w:rsidDel="00000000" w:rsidR="00000000" w:rsidRPr="00000000">
              <w:rPr>
                <w:color w:val="292934"/>
                <w:sz w:val="24"/>
                <w:szCs w:val="24"/>
                <w:highlight w:val="cyan"/>
                <w:rtl w:val="0"/>
              </w:rPr>
              <w:t xml:space="preserve">●Package name</w:t>
            </w:r>
          </w:p>
          <w:p w:rsidR="00000000" w:rsidDel="00000000" w:rsidP="00000000" w:rsidRDefault="00000000" w:rsidRPr="00000000" w14:paraId="00000037">
            <w:pPr>
              <w:ind w:left="533" w:hanging="533"/>
              <w:rPr>
                <w:color w:val="292934"/>
                <w:sz w:val="24"/>
                <w:szCs w:val="24"/>
                <w:highlight w:val="cyan"/>
              </w:rPr>
            </w:pPr>
            <w:r w:rsidDel="00000000" w:rsidR="00000000" w:rsidRPr="00000000">
              <w:rPr>
                <w:color w:val="292934"/>
                <w:sz w:val="24"/>
                <w:szCs w:val="24"/>
                <w:highlight w:val="cyan"/>
                <w:rtl w:val="0"/>
              </w:rPr>
              <w:t xml:space="preserve">●Status of the community around the package (activity, diverse membership, responsiveness)</w:t>
            </w:r>
          </w:p>
          <w:p w:rsidR="00000000" w:rsidDel="00000000" w:rsidP="00000000" w:rsidRDefault="00000000" w:rsidRPr="00000000" w14:paraId="00000038">
            <w:pPr>
              <w:ind w:left="533" w:hanging="533"/>
              <w:rPr>
                <w:color w:val="292934"/>
                <w:sz w:val="24"/>
                <w:szCs w:val="24"/>
                <w:highlight w:val="cyan"/>
              </w:rPr>
            </w:pPr>
            <w:r w:rsidDel="00000000" w:rsidR="00000000" w:rsidRPr="00000000">
              <w:rPr>
                <w:color w:val="292934"/>
                <w:sz w:val="24"/>
                <w:szCs w:val="24"/>
                <w:highlight w:val="cyan"/>
                <w:rtl w:val="0"/>
              </w:rPr>
              <w:t xml:space="preserve">●Version</w:t>
            </w:r>
          </w:p>
          <w:p w:rsidR="00000000" w:rsidDel="00000000" w:rsidP="00000000" w:rsidRDefault="00000000" w:rsidRPr="00000000" w14:paraId="00000039">
            <w:pPr>
              <w:ind w:left="533" w:hanging="533"/>
              <w:rPr>
                <w:color w:val="292934"/>
                <w:sz w:val="24"/>
                <w:szCs w:val="24"/>
                <w:highlight w:val="cyan"/>
              </w:rPr>
            </w:pPr>
            <w:r w:rsidDel="00000000" w:rsidR="00000000" w:rsidRPr="00000000">
              <w:rPr>
                <w:color w:val="292934"/>
                <w:sz w:val="24"/>
                <w:szCs w:val="24"/>
                <w:highlight w:val="cyan"/>
                <w:rtl w:val="0"/>
              </w:rPr>
              <w:t xml:space="preserve">●Download or source code URL</w:t>
            </w:r>
          </w:p>
          <w:p w:rsidR="00000000" w:rsidDel="00000000" w:rsidP="00000000" w:rsidRDefault="00000000" w:rsidRPr="00000000" w14:paraId="0000003A">
            <w:pPr>
              <w:ind w:left="533" w:hanging="533"/>
              <w:rPr>
                <w:color w:val="292934"/>
                <w:sz w:val="24"/>
                <w:szCs w:val="24"/>
                <w:highlight w:val="cyan"/>
              </w:rPr>
            </w:pPr>
            <w:r w:rsidDel="00000000" w:rsidR="00000000" w:rsidRPr="00000000">
              <w:rPr>
                <w:color w:val="292934"/>
                <w:sz w:val="24"/>
                <w:szCs w:val="24"/>
                <w:highlight w:val="cyan"/>
                <w:rtl w:val="0"/>
              </w:rPr>
              <w:t xml:space="preserve">●Copyright owner</w:t>
            </w:r>
          </w:p>
          <w:p w:rsidR="00000000" w:rsidDel="00000000" w:rsidP="00000000" w:rsidRDefault="00000000" w:rsidRPr="00000000" w14:paraId="0000003B">
            <w:pPr>
              <w:ind w:left="533" w:hanging="533"/>
              <w:rPr>
                <w:color w:val="292934"/>
                <w:sz w:val="24"/>
                <w:szCs w:val="24"/>
                <w:highlight w:val="cyan"/>
              </w:rPr>
            </w:pPr>
            <w:r w:rsidDel="00000000" w:rsidR="00000000" w:rsidRPr="00000000">
              <w:rPr>
                <w:color w:val="292934"/>
                <w:sz w:val="24"/>
                <w:szCs w:val="24"/>
                <w:highlight w:val="cyan"/>
                <w:rtl w:val="0"/>
              </w:rPr>
              <w:t xml:space="preserve">●License and License URL</w:t>
            </w:r>
          </w:p>
          <w:p w:rsidR="00000000" w:rsidDel="00000000" w:rsidP="00000000" w:rsidRDefault="00000000" w:rsidRPr="00000000" w14:paraId="0000003C">
            <w:pPr>
              <w:ind w:left="533" w:hanging="533"/>
              <w:rPr>
                <w:color w:val="292934"/>
                <w:sz w:val="24"/>
                <w:szCs w:val="24"/>
                <w:highlight w:val="cyan"/>
              </w:rPr>
            </w:pPr>
            <w:r w:rsidDel="00000000" w:rsidR="00000000" w:rsidRPr="00000000">
              <w:rPr>
                <w:color w:val="292934"/>
                <w:sz w:val="24"/>
                <w:szCs w:val="24"/>
                <w:highlight w:val="cyan"/>
                <w:rtl w:val="0"/>
              </w:rPr>
              <w:t xml:space="preserve">●Attribution and other notices and URLs</w:t>
            </w:r>
          </w:p>
          <w:p w:rsidR="00000000" w:rsidDel="00000000" w:rsidP="00000000" w:rsidRDefault="00000000" w:rsidRPr="00000000" w14:paraId="0000003D">
            <w:pPr>
              <w:ind w:left="533" w:hanging="533"/>
              <w:rPr>
                <w:color w:val="292934"/>
                <w:sz w:val="24"/>
                <w:szCs w:val="24"/>
                <w:highlight w:val="cyan"/>
              </w:rPr>
            </w:pPr>
            <w:r w:rsidDel="00000000" w:rsidR="00000000" w:rsidRPr="00000000">
              <w:rPr>
                <w:color w:val="292934"/>
                <w:sz w:val="24"/>
                <w:szCs w:val="24"/>
                <w:highlight w:val="cyan"/>
                <w:rtl w:val="0"/>
              </w:rPr>
              <w:t xml:space="preserve">●Description of modifications intended to be made</w:t>
            </w:r>
          </w:p>
        </w:tc>
        <w:tc>
          <w:tcPr>
            <w:tcBorders>
              <w:top w:color="9e9e9e" w:space="0" w:sz="6" w:val="single"/>
              <w:left w:color="9e9e9e" w:space="0" w:sz="6" w:val="single"/>
              <w:bottom w:color="9e9e9e" w:space="0" w:sz="6" w:val="single"/>
              <w:right w:color="9e9e9e" w:space="0" w:sz="6" w:val="single"/>
            </w:tcBorders>
          </w:tcPr>
          <w:p w:rsidR="00000000" w:rsidDel="00000000" w:rsidP="00000000" w:rsidRDefault="00000000" w:rsidRPr="00000000" w14:paraId="0000003E">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●List of dependencies</w:t>
            </w:r>
          </w:p>
          <w:p w:rsidR="00000000" w:rsidDel="00000000" w:rsidP="00000000" w:rsidRDefault="00000000" w:rsidRPr="00000000" w14:paraId="0000003F">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●Intended use in your product</w:t>
            </w:r>
          </w:p>
          <w:p w:rsidR="00000000" w:rsidDel="00000000" w:rsidP="00000000" w:rsidRDefault="00000000" w:rsidRPr="00000000" w14:paraId="00000040">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●First product release that will include the package</w:t>
            </w:r>
          </w:p>
          <w:p w:rsidR="00000000" w:rsidDel="00000000" w:rsidP="00000000" w:rsidRDefault="00000000" w:rsidRPr="00000000" w14:paraId="00000041">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●Location where the source code will be maintained</w:t>
            </w:r>
          </w:p>
          <w:p w:rsidR="00000000" w:rsidDel="00000000" w:rsidP="00000000" w:rsidRDefault="00000000" w:rsidRPr="00000000" w14:paraId="00000042">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●Possible previous approvals in another context</w:t>
            </w:r>
          </w:p>
          <w:p w:rsidR="00000000" w:rsidDel="00000000" w:rsidP="00000000" w:rsidRDefault="00000000" w:rsidRPr="00000000" w14:paraId="00000043">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●If from an external vendor: </w:t>
            </w:r>
          </w:p>
          <w:p w:rsidR="00000000" w:rsidDel="00000000" w:rsidP="00000000" w:rsidRDefault="00000000" w:rsidRPr="00000000" w14:paraId="00000044">
            <w:pPr>
              <w:spacing w:line="259" w:lineRule="auto"/>
              <w:ind w:left="533" w:hanging="533"/>
              <w:rPr>
                <w:color w:val="292934"/>
                <w:sz w:val="24"/>
                <w:szCs w:val="24"/>
                <w:highlight w:val="cyan"/>
              </w:rPr>
            </w:pPr>
            <w:r w:rsidDel="00000000" w:rsidR="00000000" w:rsidRPr="00000000">
              <w:rPr>
                <w:color w:val="292934"/>
                <w:sz w:val="24"/>
                <w:szCs w:val="24"/>
                <w:highlight w:val="cyan"/>
                <w:rtl w:val="0"/>
              </w:rPr>
              <w:t xml:space="preserve">●Development team's point of contact</w:t>
            </w:r>
          </w:p>
          <w:p w:rsidR="00000000" w:rsidDel="00000000" w:rsidP="00000000" w:rsidRDefault="00000000" w:rsidRPr="00000000" w14:paraId="00000045">
            <w:pPr>
              <w:spacing w:line="259" w:lineRule="auto"/>
              <w:ind w:left="533" w:hanging="533"/>
              <w:rPr>
                <w:color w:val="292934"/>
                <w:sz w:val="24"/>
                <w:szCs w:val="24"/>
              </w:rPr>
            </w:pPr>
            <w:r w:rsidDel="00000000" w:rsidR="00000000" w:rsidRPr="00000000">
              <w:rPr>
                <w:color w:val="292934"/>
                <w:sz w:val="24"/>
                <w:szCs w:val="24"/>
                <w:highlight w:val="cyan"/>
                <w:rtl w:val="0"/>
              </w:rPr>
              <w:t xml:space="preserve">●Copyright notices, attribution, source code for vendor modifications if needed to satisfy license obligations</w:t>
            </w:r>
            <w:r w:rsidDel="00000000" w:rsidR="00000000" w:rsidRPr="00000000">
              <w:rPr>
                <w:rtl w:val="0"/>
              </w:rPr>
            </w:r>
          </w:p>
        </w:tc>
      </w:tr>
    </w:tbl>
    <w:p w:rsidR="00000000" w:rsidDel="00000000" w:rsidP="00000000" w:rsidRDefault="00000000" w:rsidRPr="00000000" w14:paraId="00000046">
      <w:pPr>
        <w:rPr>
          <w:sz w:val="24"/>
          <w:szCs w:val="24"/>
        </w:rPr>
      </w:pPr>
      <w:r w:rsidDel="00000000" w:rsidR="00000000" w:rsidRPr="00000000">
        <w:rPr>
          <w:rtl w:val="0"/>
        </w:rPr>
      </w:r>
    </w:p>
    <w:p w:rsidR="00000000" w:rsidDel="00000000" w:rsidP="00000000" w:rsidRDefault="00000000" w:rsidRPr="00000000" w14:paraId="00000047">
      <w:pPr>
        <w:pStyle w:val="Heading2"/>
        <w:rPr/>
      </w:pPr>
      <w:bookmarkStart w:colFirst="0" w:colLast="0" w:name="_heading=h.616x2q26i34z" w:id="12"/>
      <w:bookmarkEnd w:id="12"/>
      <w:sdt>
        <w:sdtPr>
          <w:tag w:val="goog_rdk_6"/>
        </w:sdtPr>
        <w:sdtContent>
          <w:commentRangeStart w:id="6"/>
        </w:sdtContent>
      </w:sdt>
      <w:r w:rsidDel="00000000" w:rsidR="00000000" w:rsidRPr="00000000">
        <w:rPr>
          <w:rtl w:val="0"/>
        </w:rPr>
        <w:t xml:space="preserve">Source Code Scanning Tools</w:t>
      </w:r>
    </w:p>
    <w:p w:rsidR="00000000" w:rsidDel="00000000" w:rsidP="00000000" w:rsidRDefault="00000000" w:rsidRPr="00000000" w14:paraId="00000048">
      <w:pPr>
        <w:ind w:left="288" w:hanging="288"/>
        <w:rPr>
          <w:color w:val="292934"/>
          <w:sz w:val="24"/>
          <w:szCs w:val="24"/>
          <w:highlight w:val="cyan"/>
        </w:rPr>
      </w:pPr>
      <w:r w:rsidDel="00000000" w:rsidR="00000000" w:rsidRPr="00000000">
        <w:rPr>
          <w:color w:val="292934"/>
          <w:sz w:val="24"/>
          <w:szCs w:val="24"/>
          <w:highlight w:val="cyan"/>
          <w:rtl w:val="0"/>
        </w:rPr>
        <w:t xml:space="preserve">•There are many different automated source code scanning tools. </w:t>
      </w:r>
    </w:p>
    <w:p w:rsidR="00000000" w:rsidDel="00000000" w:rsidP="00000000" w:rsidRDefault="00000000" w:rsidRPr="00000000" w14:paraId="00000049">
      <w:pPr>
        <w:ind w:left="288" w:hanging="288"/>
        <w:rPr>
          <w:color w:val="292934"/>
          <w:sz w:val="24"/>
          <w:szCs w:val="24"/>
          <w:highlight w:val="cyan"/>
        </w:rPr>
      </w:pPr>
      <w:r w:rsidDel="00000000" w:rsidR="00000000" w:rsidRPr="00000000">
        <w:rPr>
          <w:color w:val="292934"/>
          <w:sz w:val="24"/>
          <w:szCs w:val="24"/>
          <w:highlight w:val="cyan"/>
          <w:rtl w:val="0"/>
        </w:rPr>
        <w:t xml:space="preserve">•All of the solutions address specific needs and - for that reason - none will solve all possible challenges</w:t>
      </w:r>
    </w:p>
    <w:p w:rsidR="00000000" w:rsidDel="00000000" w:rsidP="00000000" w:rsidRDefault="00000000" w:rsidRPr="00000000" w14:paraId="0000004A">
      <w:pPr>
        <w:ind w:left="288" w:hanging="288"/>
        <w:rPr>
          <w:color w:val="292934"/>
          <w:sz w:val="24"/>
          <w:szCs w:val="24"/>
          <w:highlight w:val="cyan"/>
        </w:rPr>
      </w:pPr>
      <w:r w:rsidDel="00000000" w:rsidR="00000000" w:rsidRPr="00000000">
        <w:rPr>
          <w:color w:val="292934"/>
          <w:sz w:val="24"/>
          <w:szCs w:val="24"/>
          <w:highlight w:val="cyan"/>
          <w:rtl w:val="0"/>
        </w:rPr>
        <w:t xml:space="preserve">•Companies pick the solution most suited to their specific market area and product</w:t>
      </w:r>
    </w:p>
    <w:p w:rsidR="00000000" w:rsidDel="00000000" w:rsidP="00000000" w:rsidRDefault="00000000" w:rsidRPr="00000000" w14:paraId="0000004B">
      <w:pPr>
        <w:ind w:left="288" w:hanging="288"/>
        <w:rPr>
          <w:color w:val="292934"/>
          <w:sz w:val="24"/>
          <w:szCs w:val="24"/>
          <w:highlight w:val="cyan"/>
        </w:rPr>
      </w:pPr>
      <w:r w:rsidDel="00000000" w:rsidR="00000000" w:rsidRPr="00000000">
        <w:rPr>
          <w:color w:val="292934"/>
          <w:sz w:val="24"/>
          <w:szCs w:val="24"/>
          <w:highlight w:val="cyan"/>
          <w:rtl w:val="0"/>
        </w:rPr>
        <w:t xml:space="preserve">•Many companies use both an automated tool and manual review</w:t>
      </w:r>
    </w:p>
    <w:p w:rsidR="00000000" w:rsidDel="00000000" w:rsidP="00000000" w:rsidRDefault="00000000" w:rsidRPr="00000000" w14:paraId="0000004C">
      <w:pPr>
        <w:ind w:left="288" w:hanging="288"/>
        <w:rPr>
          <w:color w:val="292934"/>
          <w:sz w:val="24"/>
          <w:szCs w:val="24"/>
        </w:rPr>
      </w:pPr>
      <w:r w:rsidDel="00000000" w:rsidR="00000000" w:rsidRPr="00000000">
        <w:rPr>
          <w:color w:val="292934"/>
          <w:sz w:val="24"/>
          <w:szCs w:val="24"/>
          <w:highlight w:val="cyan"/>
          <w:rtl w:val="0"/>
        </w:rPr>
        <w:t xml:space="preserve">•A good example of freely available source code scanning tool</w:t>
      </w:r>
      <w:commentRangeEnd w:id="6"/>
      <w:r w:rsidDel="00000000" w:rsidR="00000000" w:rsidRPr="00000000">
        <w:commentReference w:id="6"/>
      </w:r>
      <w:r w:rsidDel="00000000" w:rsidR="00000000" w:rsidRPr="00000000">
        <w:rPr>
          <w:color w:val="292934"/>
          <w:sz w:val="24"/>
          <w:szCs w:val="24"/>
          <w:highlight w:val="cyan"/>
          <w:rtl w:val="0"/>
        </w:rPr>
        <w:t xml:space="preserve">s can be found here: https://automatecompliance.org</w:t>
      </w:r>
      <w:r w:rsidDel="00000000" w:rsidR="00000000" w:rsidRPr="00000000">
        <w:rPr>
          <w:rtl w:val="0"/>
        </w:rPr>
      </w:r>
    </w:p>
    <w:p w:rsidR="00000000" w:rsidDel="00000000" w:rsidP="00000000" w:rsidRDefault="00000000" w:rsidRPr="00000000" w14:paraId="0000004D">
      <w:pPr>
        <w:ind w:left="288" w:hanging="288"/>
        <w:rPr>
          <w:sz w:val="24"/>
          <w:szCs w:val="24"/>
        </w:rPr>
      </w:pPr>
      <w:r w:rsidDel="00000000" w:rsidR="00000000" w:rsidRPr="00000000">
        <w:rPr>
          <w:rtl w:val="0"/>
        </w:rPr>
      </w:r>
    </w:p>
    <w:p w:rsidR="00000000" w:rsidDel="00000000" w:rsidP="00000000" w:rsidRDefault="00000000" w:rsidRPr="00000000" w14:paraId="0000004E">
      <w:pPr>
        <w:pStyle w:val="Heading1"/>
        <w:ind w:left="288" w:firstLine="0"/>
        <w:rPr/>
      </w:pPr>
      <w:bookmarkStart w:colFirst="0" w:colLast="0" w:name="_heading=h.xsgwe7vn4cfb" w:id="13"/>
      <w:bookmarkEnd w:id="13"/>
      <w:r w:rsidDel="00000000" w:rsidR="00000000" w:rsidRPr="00000000">
        <w:rPr>
          <w:rtl w:val="0"/>
        </w:rPr>
        <w:t xml:space="preserve">Knowledge Check</w:t>
      </w:r>
    </w:p>
    <w:p w:rsidR="00000000" w:rsidDel="00000000" w:rsidP="00000000" w:rsidRDefault="00000000" w:rsidRPr="00000000" w14:paraId="0000004F">
      <w:pPr>
        <w:pStyle w:val="Heading2"/>
        <w:rPr>
          <w:sz w:val="24"/>
          <w:szCs w:val="24"/>
        </w:rPr>
      </w:pPr>
      <w:bookmarkStart w:colFirst="0" w:colLast="0" w:name="_heading=h.uk9lchf4aul3" w:id="14"/>
      <w:bookmarkEnd w:id="14"/>
      <w:r w:rsidDel="00000000" w:rsidR="00000000" w:rsidRPr="00000000">
        <w:rPr>
          <w:rtl w:val="0"/>
        </w:rPr>
        <w:t xml:space="preserve">Knowledge Check 5.1</w:t>
      </w: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pStyle w:val="Heading1"/>
        <w:widowControl w:val="0"/>
        <w:spacing w:after="320" w:before="200" w:line="276" w:lineRule="auto"/>
        <w:jc w:val="center"/>
        <w:rPr>
          <w:color w:val="ffffff"/>
          <w:highlight w:val="darkGreen"/>
        </w:rPr>
      </w:pPr>
      <w:bookmarkStart w:colFirst="0" w:colLast="0" w:name="_heading=h.nfjj1pnb549j" w:id="15"/>
      <w:bookmarkEnd w:id="15"/>
      <w:r w:rsidDel="00000000" w:rsidR="00000000" w:rsidRPr="00000000">
        <w:rPr>
          <w:rFonts w:ascii="Arial" w:cs="Arial" w:eastAsia="Arial" w:hAnsi="Arial"/>
          <w:b w:val="1"/>
          <w:color w:val="000000"/>
          <w:sz w:val="48"/>
          <w:szCs w:val="48"/>
          <w:rtl w:val="0"/>
        </w:rPr>
        <w:t xml:space="preserve">Implementing Open Source License Compliance Management (LFC194)</w:t>
        <w:br w:type="textWrapping"/>
      </w:r>
      <w:r w:rsidDel="00000000" w:rsidR="00000000" w:rsidRPr="00000000">
        <w:rPr>
          <w:rtl w:val="0"/>
        </w:rPr>
      </w:r>
    </w:p>
    <w:p w:rsidR="00000000" w:rsidDel="00000000" w:rsidP="00000000" w:rsidRDefault="00000000" w:rsidRPr="00000000" w14:paraId="00000053">
      <w:pPr>
        <w:pStyle w:val="Title"/>
        <w:rPr>
          <w:color w:val="ffffff"/>
          <w:highlight w:val="darkGreen"/>
        </w:rPr>
      </w:pPr>
      <w:r w:rsidDel="00000000" w:rsidR="00000000" w:rsidRPr="00000000">
        <w:rPr>
          <w:rtl w:val="0"/>
        </w:rPr>
      </w:r>
    </w:p>
    <w:p w:rsidR="00000000" w:rsidDel="00000000" w:rsidP="00000000" w:rsidRDefault="00000000" w:rsidRPr="00000000" w14:paraId="00000054">
      <w:pPr>
        <w:pStyle w:val="Title"/>
        <w:rPr>
          <w:color w:val="ffffff"/>
          <w:highlight w:val="darkGreen"/>
        </w:rPr>
      </w:pPr>
      <w:r w:rsidDel="00000000" w:rsidR="00000000" w:rsidRPr="00000000">
        <w:rPr>
          <w:color w:val="ffffff"/>
          <w:highlight w:val="darkGreen"/>
          <w:rtl w:val="0"/>
        </w:rPr>
        <w:t xml:space="preserve">CHAPTER 7: End to End Compliance Management (Example Processes)</w:t>
      </w:r>
    </w:p>
    <w:p w:rsidR="00000000" w:rsidDel="00000000" w:rsidP="00000000" w:rsidRDefault="00000000" w:rsidRPr="00000000" w14:paraId="00000055">
      <w:pPr>
        <w:pStyle w:val="Heading1"/>
        <w:rPr/>
      </w:pPr>
      <w:bookmarkStart w:colFirst="0" w:colLast="0" w:name="_heading=h.pevtoac6muno" w:id="16"/>
      <w:bookmarkEnd w:id="16"/>
      <w:r w:rsidDel="00000000" w:rsidR="00000000" w:rsidRPr="00000000">
        <w:rPr>
          <w:rtl w:val="0"/>
        </w:rPr>
        <w:t xml:space="preserve">Introduction</w:t>
      </w:r>
    </w:p>
    <w:p w:rsidR="00000000" w:rsidDel="00000000" w:rsidP="00000000" w:rsidRDefault="00000000" w:rsidRPr="00000000" w14:paraId="00000056">
      <w:pPr>
        <w:pStyle w:val="Heading2"/>
        <w:rPr/>
      </w:pPr>
      <w:bookmarkStart w:colFirst="0" w:colLast="0" w:name="_heading=h.71axqgwixwos" w:id="17"/>
      <w:bookmarkEnd w:id="17"/>
      <w:r w:rsidDel="00000000" w:rsidR="00000000" w:rsidRPr="00000000">
        <w:rPr>
          <w:rtl w:val="0"/>
        </w:rPr>
        <w:t xml:space="preserve">Chapter Overview</w:t>
      </w:r>
    </w:p>
    <w:p w:rsidR="00000000" w:rsidDel="00000000" w:rsidP="00000000" w:rsidRDefault="00000000" w:rsidRPr="00000000" w14:paraId="00000057">
      <w:pPr>
        <w:pBdr>
          <w:left w:color="000000" w:space="0" w:sz="0" w:val="none"/>
          <w:right w:color="000000" w:space="0" w:sz="0" w:val="none"/>
        </w:pBdr>
        <w:spacing w:after="240" w:before="240" w:line="317.8636363636364" w:lineRule="auto"/>
        <w:rPr/>
      </w:pPr>
      <w:r w:rsidDel="00000000" w:rsidR="00000000" w:rsidRPr="00000000">
        <w:rPr>
          <w:rtl w:val="0"/>
        </w:rPr>
        <w:t xml:space="preserve">This chapter explains the processes used to manage open source compliance activities. It is designed to help parties from small, medium and large companies make the appropriate choices in their programs.</w:t>
      </w:r>
    </w:p>
    <w:p w:rsidR="00000000" w:rsidDel="00000000" w:rsidP="00000000" w:rsidRDefault="00000000" w:rsidRPr="00000000" w14:paraId="00000058">
      <w:pPr>
        <w:pStyle w:val="Heading2"/>
        <w:rPr/>
      </w:pPr>
      <w:bookmarkStart w:colFirst="0" w:colLast="0" w:name="_heading=h.b112j1uawyfg" w:id="18"/>
      <w:bookmarkEnd w:id="18"/>
      <w:r w:rsidDel="00000000" w:rsidR="00000000" w:rsidRPr="00000000">
        <w:rPr>
          <w:rtl w:val="0"/>
        </w:rPr>
        <w:t xml:space="preserve">Learning Objectives</w:t>
      </w:r>
    </w:p>
    <w:p w:rsidR="00000000" w:rsidDel="00000000" w:rsidP="00000000" w:rsidRDefault="00000000" w:rsidRPr="00000000" w14:paraId="00000059">
      <w:pPr>
        <w:rPr/>
      </w:pPr>
      <w:r w:rsidDel="00000000" w:rsidR="00000000" w:rsidRPr="00000000">
        <w:rPr>
          <w:rtl w:val="0"/>
        </w:rPr>
        <w:t xml:space="preserve">By the end of this chapter, you should be able to:</w:t>
      </w:r>
    </w:p>
    <w:p w:rsidR="00000000" w:rsidDel="00000000" w:rsidP="00000000" w:rsidRDefault="00000000" w:rsidRPr="00000000" w14:paraId="0000005A">
      <w:pPr>
        <w:numPr>
          <w:ilvl w:val="0"/>
          <w:numId w:val="13"/>
        </w:numPr>
        <w:ind w:left="720" w:hanging="360"/>
        <w:rPr>
          <w:color w:val="000000"/>
          <w:sz w:val="22"/>
          <w:szCs w:val="22"/>
        </w:rPr>
      </w:pPr>
      <w:r w:rsidDel="00000000" w:rsidR="00000000" w:rsidRPr="00000000">
        <w:rPr>
          <w:rtl w:val="0"/>
        </w:rPr>
      </w:r>
    </w:p>
    <w:p w:rsidR="00000000" w:rsidDel="00000000" w:rsidP="00000000" w:rsidRDefault="00000000" w:rsidRPr="00000000" w14:paraId="0000005B">
      <w:pPr>
        <w:pStyle w:val="Heading1"/>
        <w:rPr/>
      </w:pPr>
      <w:sdt>
        <w:sdtPr>
          <w:tag w:val="goog_rdk_7"/>
        </w:sdtPr>
        <w:sdtContent>
          <w:commentRangeStart w:id="7"/>
        </w:sdtContent>
      </w:sdt>
      <w:r w:rsidDel="00000000" w:rsidR="00000000" w:rsidRPr="00000000">
        <w:rPr>
          <w:rtl w:val="0"/>
        </w:rPr>
        <w:t xml:space="preserve">Subsection Title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C">
      <w:pPr>
        <w:pStyle w:val="Heading2"/>
        <w:rPr/>
      </w:pPr>
      <w:bookmarkStart w:colFirst="0" w:colLast="0" w:name="_heading=h.tjst14kg0dxt" w:id="19"/>
      <w:bookmarkEnd w:id="19"/>
      <w:sdt>
        <w:sdtPr>
          <w:tag w:val="goog_rdk_9"/>
        </w:sdtPr>
        <w:sdtContent>
          <w:ins w:author="Magdalena Stepien" w:id="0" w:date="2021-04-08T19:07:25Z">
            <w:r w:rsidDel="00000000" w:rsidR="00000000" w:rsidRPr="00000000">
              <w:rPr>
                <w:rtl w:val="0"/>
              </w:rPr>
              <w:t xml:space="preserve">Compliance Management Overview</w:t>
            </w:r>
          </w:ins>
        </w:sdtContent>
      </w:sdt>
      <w:sdt>
        <w:sdtPr>
          <w:tag w:val="goog_rdk_10"/>
        </w:sdtPr>
        <w:sdtContent>
          <w:del w:author="Magdalena Stepien" w:id="0" w:date="2021-04-08T19:07:25Z">
            <w:r w:rsidDel="00000000" w:rsidR="00000000" w:rsidRPr="00000000">
              <w:rPr>
                <w:rtl w:val="0"/>
              </w:rPr>
              <w:delText xml:space="preserve">Introduction</w:delText>
            </w:r>
          </w:del>
        </w:sdtContent>
      </w:sdt>
      <w:r w:rsidDel="00000000" w:rsidR="00000000" w:rsidRPr="00000000">
        <w:rPr>
          <w:rtl w:val="0"/>
        </w:rPr>
      </w:r>
    </w:p>
    <w:p w:rsidR="00000000" w:rsidDel="00000000" w:rsidP="00000000" w:rsidRDefault="00000000" w:rsidRPr="00000000" w14:paraId="0000005D">
      <w:pPr>
        <w:ind w:left="288" w:hanging="288"/>
        <w:rPr>
          <w:color w:val="292934"/>
          <w:sz w:val="24"/>
          <w:szCs w:val="24"/>
          <w:highlight w:val="green"/>
        </w:rPr>
      </w:pPr>
      <w:r w:rsidDel="00000000" w:rsidR="00000000" w:rsidRPr="00000000">
        <w:rPr>
          <w:color w:val="292934"/>
          <w:sz w:val="24"/>
          <w:szCs w:val="24"/>
          <w:highlight w:val="green"/>
          <w:rtl w:val="0"/>
        </w:rPr>
        <w:t xml:space="preserve">•Compliance management is a set of actions that manages Open Source components used in products. Companies may have similar processes in place for proprietary components. Open Source components are called "Supplied Software" in the OpenChain specification.</w:t>
      </w:r>
    </w:p>
    <w:p w:rsidR="00000000" w:rsidDel="00000000" w:rsidP="00000000" w:rsidRDefault="00000000" w:rsidRPr="00000000" w14:paraId="0000005E">
      <w:pPr>
        <w:ind w:left="288" w:hanging="288"/>
        <w:rPr>
          <w:color w:val="292934"/>
          <w:sz w:val="24"/>
          <w:szCs w:val="24"/>
          <w:highlight w:val="green"/>
        </w:rPr>
      </w:pPr>
      <w:r w:rsidDel="00000000" w:rsidR="00000000" w:rsidRPr="00000000">
        <w:rPr>
          <w:color w:val="292934"/>
          <w:sz w:val="24"/>
          <w:szCs w:val="24"/>
          <w:highlight w:val="green"/>
          <w:rtl w:val="0"/>
        </w:rPr>
        <w:t xml:space="preserve">•Such actions often include: </w:t>
      </w:r>
    </w:p>
    <w:p w:rsidR="00000000" w:rsidDel="00000000" w:rsidP="00000000" w:rsidRDefault="00000000" w:rsidRPr="00000000" w14:paraId="0000005F">
      <w:pPr>
        <w:ind w:left="288" w:hanging="302"/>
        <w:rPr>
          <w:color w:val="292934"/>
          <w:sz w:val="24"/>
          <w:szCs w:val="24"/>
          <w:highlight w:val="green"/>
        </w:rPr>
      </w:pPr>
      <w:r w:rsidDel="00000000" w:rsidR="00000000" w:rsidRPr="00000000">
        <w:rPr>
          <w:color w:val="292934"/>
          <w:sz w:val="24"/>
          <w:szCs w:val="24"/>
          <w:highlight w:val="green"/>
          <w:rtl w:val="0"/>
        </w:rPr>
        <w:t xml:space="preserve">•Identifying all the Open Source components used in Supplied Software </w:t>
      </w:r>
    </w:p>
    <w:p w:rsidR="00000000" w:rsidDel="00000000" w:rsidP="00000000" w:rsidRDefault="00000000" w:rsidRPr="00000000" w14:paraId="00000060">
      <w:pPr>
        <w:ind w:left="288" w:hanging="302"/>
        <w:rPr>
          <w:color w:val="292934"/>
          <w:sz w:val="24"/>
          <w:szCs w:val="24"/>
          <w:highlight w:val="green"/>
        </w:rPr>
      </w:pPr>
      <w:r w:rsidDel="00000000" w:rsidR="00000000" w:rsidRPr="00000000">
        <w:rPr>
          <w:color w:val="292934"/>
          <w:sz w:val="24"/>
          <w:szCs w:val="24"/>
          <w:highlight w:val="green"/>
          <w:rtl w:val="0"/>
        </w:rPr>
        <w:t xml:space="preserve">•Identifying and tracking all obligations created by those components </w:t>
      </w:r>
    </w:p>
    <w:p w:rsidR="00000000" w:rsidDel="00000000" w:rsidP="00000000" w:rsidRDefault="00000000" w:rsidRPr="00000000" w14:paraId="00000061">
      <w:pPr>
        <w:ind w:left="288" w:hanging="302"/>
        <w:rPr>
          <w:color w:val="292934"/>
          <w:sz w:val="24"/>
          <w:szCs w:val="24"/>
          <w:highlight w:val="green"/>
        </w:rPr>
      </w:pPr>
      <w:r w:rsidDel="00000000" w:rsidR="00000000" w:rsidRPr="00000000">
        <w:rPr>
          <w:color w:val="292934"/>
          <w:sz w:val="24"/>
          <w:szCs w:val="24"/>
          <w:highlight w:val="green"/>
          <w:rtl w:val="0"/>
        </w:rPr>
        <w:t xml:space="preserve">•Confirming that all obligations have been or will be met</w:t>
      </w:r>
    </w:p>
    <w:p w:rsidR="00000000" w:rsidDel="00000000" w:rsidP="00000000" w:rsidRDefault="00000000" w:rsidRPr="00000000" w14:paraId="00000062">
      <w:pPr>
        <w:ind w:left="288" w:hanging="288"/>
        <w:rPr>
          <w:color w:val="292934"/>
          <w:sz w:val="24"/>
          <w:szCs w:val="24"/>
          <w:highlight w:val="green"/>
        </w:rPr>
      </w:pPr>
      <w:r w:rsidDel="00000000" w:rsidR="00000000" w:rsidRPr="00000000">
        <w:rPr>
          <w:color w:val="292934"/>
          <w:sz w:val="24"/>
          <w:szCs w:val="24"/>
          <w:highlight w:val="green"/>
          <w:rtl w:val="0"/>
        </w:rPr>
        <w:t xml:space="preserve">•Small companies may use a simple checklist and enterprises a detailed process.</w:t>
      </w:r>
    </w:p>
    <w:p w:rsidR="00000000" w:rsidDel="00000000" w:rsidP="00000000" w:rsidRDefault="00000000" w:rsidRPr="00000000" w14:paraId="00000063">
      <w:pPr>
        <w:ind w:left="288" w:hanging="288"/>
        <w:rPr>
          <w:sz w:val="24"/>
          <w:szCs w:val="24"/>
          <w:highlight w:val="green"/>
        </w:rPr>
      </w:pPr>
      <w:r w:rsidDel="00000000" w:rsidR="00000000" w:rsidRPr="00000000">
        <w:rPr/>
        <w:drawing>
          <wp:inline distB="19050" distT="19050" distL="19050" distR="19050">
            <wp:extent cx="5597376" cy="1168425"/>
            <wp:effectExtent b="0" l="0" r="0" t="0"/>
            <wp:docPr id="201662296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597376" cy="11684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2"/>
        <w:rPr/>
      </w:pPr>
      <w:bookmarkStart w:colFirst="0" w:colLast="0" w:name="_heading=h.4bbsewjj5bbf" w:id="20"/>
      <w:bookmarkEnd w:id="20"/>
      <w:sdt>
        <w:sdtPr>
          <w:tag w:val="goog_rdk_12"/>
        </w:sdtPr>
        <w:sdtContent>
          <w:del w:author="Magdalena Stepien" w:id="1" w:date="2021-04-08T19:13:02Z">
            <w:r w:rsidDel="00000000" w:rsidR="00000000" w:rsidRPr="00000000">
              <w:rPr>
                <w:rtl w:val="0"/>
              </w:rPr>
              <w:delText xml:space="preserve">Example </w:delText>
            </w:r>
          </w:del>
        </w:sdtContent>
      </w:sdt>
      <w:sdt>
        <w:sdtPr>
          <w:tag w:val="goog_rdk_13"/>
        </w:sdtPr>
        <w:sdtContent>
          <w:commentRangeStart w:id="8"/>
        </w:sdtContent>
      </w:sdt>
      <w:r w:rsidDel="00000000" w:rsidR="00000000" w:rsidRPr="00000000">
        <w:rPr>
          <w:rtl w:val="0"/>
        </w:rPr>
        <w:t xml:space="preserve">Small to Medium Company Checklist</w:t>
      </w:r>
      <w:sdt>
        <w:sdtPr>
          <w:tag w:val="goog_rdk_14"/>
        </w:sdtPr>
        <w:sdtContent>
          <w:ins w:author="Magdalena Stepien" w:id="2" w:date="2021-04-08T19:13:04Z">
            <w:r w:rsidDel="00000000" w:rsidR="00000000" w:rsidRPr="00000000">
              <w:rPr>
                <w:rtl w:val="0"/>
              </w:rPr>
              <w:t xml:space="preserve"> </w:t>
            </w:r>
            <w:commentRangeEnd w:id="8"/>
            <w:r w:rsidDel="00000000" w:rsidR="00000000" w:rsidRPr="00000000">
              <w:commentReference w:id="8"/>
            </w:r>
            <w:r w:rsidDel="00000000" w:rsidR="00000000" w:rsidRPr="00000000">
              <w:rPr>
                <w:rtl w:val="0"/>
              </w:rPr>
              <w:t xml:space="preserve">(Example)</w:t>
            </w:r>
          </w:ins>
        </w:sdtContent>
      </w:sdt>
      <w:r w:rsidDel="00000000" w:rsidR="00000000" w:rsidRPr="00000000">
        <w:rPr>
          <w:rtl w:val="0"/>
        </w:rPr>
      </w:r>
    </w:p>
    <w:p w:rsidR="00000000" w:rsidDel="00000000" w:rsidP="00000000" w:rsidRDefault="00000000" w:rsidRPr="00000000" w14:paraId="00000066">
      <w:pPr>
        <w:rPr>
          <w:color w:val="292934"/>
          <w:sz w:val="24"/>
          <w:szCs w:val="24"/>
          <w:highlight w:val="green"/>
        </w:rPr>
      </w:pPr>
      <w:r w:rsidDel="00000000" w:rsidR="00000000" w:rsidRPr="00000000">
        <w:rPr>
          <w:color w:val="292934"/>
          <w:sz w:val="24"/>
          <w:szCs w:val="24"/>
          <w:highlight w:val="green"/>
          <w:rtl w:val="0"/>
        </w:rPr>
        <w:t xml:space="preserve">Ongoing Compliance Tasks:</w:t>
      </w:r>
    </w:p>
    <w:p w:rsidR="00000000" w:rsidDel="00000000" w:rsidP="00000000" w:rsidRDefault="00000000" w:rsidRPr="00000000" w14:paraId="00000067">
      <w:pPr>
        <w:ind w:left="720" w:hanging="720"/>
        <w:rPr>
          <w:color w:val="292934"/>
          <w:sz w:val="24"/>
          <w:szCs w:val="24"/>
          <w:highlight w:val="green"/>
        </w:rPr>
      </w:pPr>
      <w:r w:rsidDel="00000000" w:rsidR="00000000" w:rsidRPr="00000000">
        <w:rPr>
          <w:color w:val="292934"/>
          <w:sz w:val="24"/>
          <w:szCs w:val="24"/>
          <w:highlight w:val="green"/>
          <w:rtl w:val="0"/>
        </w:rPr>
        <w:t xml:space="preserve">1.Discover all Open Source early in the procurement/development cycle</w:t>
      </w:r>
    </w:p>
    <w:p w:rsidR="00000000" w:rsidDel="00000000" w:rsidP="00000000" w:rsidRDefault="00000000" w:rsidRPr="00000000" w14:paraId="00000068">
      <w:pPr>
        <w:ind w:left="720" w:hanging="720"/>
        <w:rPr>
          <w:color w:val="292934"/>
          <w:sz w:val="24"/>
          <w:szCs w:val="24"/>
          <w:highlight w:val="green"/>
        </w:rPr>
      </w:pPr>
      <w:r w:rsidDel="00000000" w:rsidR="00000000" w:rsidRPr="00000000">
        <w:rPr>
          <w:color w:val="292934"/>
          <w:sz w:val="24"/>
          <w:szCs w:val="24"/>
          <w:highlight w:val="green"/>
          <w:rtl w:val="0"/>
        </w:rPr>
        <w:t xml:space="preserve">2.Review and Approve all Open Source components used </w:t>
      </w:r>
    </w:p>
    <w:p w:rsidR="00000000" w:rsidDel="00000000" w:rsidP="00000000" w:rsidRDefault="00000000" w:rsidRPr="00000000" w14:paraId="00000069">
      <w:pPr>
        <w:ind w:left="720" w:hanging="720"/>
        <w:rPr>
          <w:color w:val="292934"/>
          <w:sz w:val="24"/>
          <w:szCs w:val="24"/>
          <w:highlight w:val="green"/>
        </w:rPr>
      </w:pPr>
      <w:r w:rsidDel="00000000" w:rsidR="00000000" w:rsidRPr="00000000">
        <w:rPr>
          <w:color w:val="292934"/>
          <w:sz w:val="24"/>
          <w:szCs w:val="24"/>
          <w:highlight w:val="green"/>
          <w:rtl w:val="0"/>
        </w:rPr>
        <w:t xml:space="preserve">3.Verify the information necessary to satisfy Open Source obligations</w:t>
      </w:r>
    </w:p>
    <w:p w:rsidR="00000000" w:rsidDel="00000000" w:rsidP="00000000" w:rsidRDefault="00000000" w:rsidRPr="00000000" w14:paraId="0000006A">
      <w:pPr>
        <w:ind w:left="720" w:hanging="720"/>
        <w:rPr>
          <w:color w:val="292934"/>
          <w:sz w:val="24"/>
          <w:szCs w:val="24"/>
          <w:highlight w:val="green"/>
        </w:rPr>
      </w:pPr>
      <w:r w:rsidDel="00000000" w:rsidR="00000000" w:rsidRPr="00000000">
        <w:rPr>
          <w:color w:val="292934"/>
          <w:sz w:val="24"/>
          <w:szCs w:val="24"/>
          <w:highlight w:val="green"/>
          <w:rtl w:val="0"/>
        </w:rPr>
        <w:t xml:space="preserve">4.Review and approve any outbound contributions to Open Source projects</w:t>
      </w:r>
    </w:p>
    <w:p w:rsidR="00000000" w:rsidDel="00000000" w:rsidP="00000000" w:rsidRDefault="00000000" w:rsidRPr="00000000" w14:paraId="0000006B">
      <w:pPr>
        <w:rPr>
          <w:color w:val="292934"/>
          <w:sz w:val="24"/>
          <w:szCs w:val="24"/>
          <w:highlight w:val="green"/>
        </w:rPr>
      </w:pPr>
      <w:r w:rsidDel="00000000" w:rsidR="00000000" w:rsidRPr="00000000">
        <w:rPr>
          <w:color w:val="292934"/>
          <w:sz w:val="24"/>
          <w:szCs w:val="24"/>
          <w:highlight w:val="green"/>
          <w:rtl w:val="0"/>
        </w:rPr>
        <w:t xml:space="preserve">Support Requirements:</w:t>
      </w:r>
    </w:p>
    <w:p w:rsidR="00000000" w:rsidDel="00000000" w:rsidP="00000000" w:rsidRDefault="00000000" w:rsidRPr="00000000" w14:paraId="0000006C">
      <w:pPr>
        <w:ind w:left="720" w:hanging="720"/>
        <w:rPr>
          <w:color w:val="292934"/>
          <w:sz w:val="24"/>
          <w:szCs w:val="24"/>
          <w:highlight w:val="green"/>
        </w:rPr>
      </w:pPr>
      <w:r w:rsidDel="00000000" w:rsidR="00000000" w:rsidRPr="00000000">
        <w:rPr>
          <w:color w:val="292934"/>
          <w:sz w:val="24"/>
          <w:szCs w:val="24"/>
          <w:highlight w:val="green"/>
          <w:rtl w:val="0"/>
        </w:rPr>
        <w:t xml:space="preserve">1.Ensure adequate compliance staffing and designate clear lines of responsibility </w:t>
      </w:r>
    </w:p>
    <w:p w:rsidR="00000000" w:rsidDel="00000000" w:rsidP="00000000" w:rsidRDefault="00000000" w:rsidRPr="00000000" w14:paraId="0000006D">
      <w:pPr>
        <w:ind w:left="720" w:hanging="720"/>
        <w:rPr>
          <w:color w:val="292934"/>
          <w:sz w:val="24"/>
          <w:szCs w:val="24"/>
          <w:highlight w:val="green"/>
        </w:rPr>
      </w:pPr>
      <w:r w:rsidDel="00000000" w:rsidR="00000000" w:rsidRPr="00000000">
        <w:rPr>
          <w:color w:val="292934"/>
          <w:sz w:val="24"/>
          <w:szCs w:val="24"/>
          <w:highlight w:val="green"/>
          <w:rtl w:val="0"/>
        </w:rPr>
        <w:t xml:space="preserve">2.Adapt existing Business Processes to support the Open Source compliance program</w:t>
      </w:r>
    </w:p>
    <w:p w:rsidR="00000000" w:rsidDel="00000000" w:rsidP="00000000" w:rsidRDefault="00000000" w:rsidRPr="00000000" w14:paraId="0000006E">
      <w:pPr>
        <w:ind w:left="720" w:hanging="720"/>
        <w:rPr>
          <w:color w:val="292934"/>
          <w:sz w:val="24"/>
          <w:szCs w:val="24"/>
          <w:highlight w:val="green"/>
        </w:rPr>
      </w:pPr>
      <w:r w:rsidDel="00000000" w:rsidR="00000000" w:rsidRPr="00000000">
        <w:rPr>
          <w:color w:val="292934"/>
          <w:sz w:val="24"/>
          <w:szCs w:val="24"/>
          <w:highlight w:val="green"/>
          <w:rtl w:val="0"/>
        </w:rPr>
        <w:t xml:space="preserve">3.Have training on the organization’s Open Source policy available to everyone</w:t>
      </w:r>
    </w:p>
    <w:p w:rsidR="00000000" w:rsidDel="00000000" w:rsidP="00000000" w:rsidRDefault="00000000" w:rsidRPr="00000000" w14:paraId="0000006F">
      <w:pPr>
        <w:ind w:left="720" w:hanging="720"/>
        <w:rPr>
          <w:color w:val="292934"/>
          <w:sz w:val="24"/>
          <w:szCs w:val="24"/>
          <w:highlight w:val="green"/>
        </w:rPr>
      </w:pPr>
      <w:r w:rsidDel="00000000" w:rsidR="00000000" w:rsidRPr="00000000">
        <w:rPr>
          <w:color w:val="292934"/>
          <w:sz w:val="24"/>
          <w:szCs w:val="24"/>
          <w:highlight w:val="green"/>
          <w:rtl w:val="0"/>
        </w:rPr>
        <w:t xml:space="preserve">4.Track progress of all Open Source compliance activities</w:t>
      </w:r>
    </w:p>
    <w:p w:rsidR="00000000" w:rsidDel="00000000" w:rsidP="00000000" w:rsidRDefault="00000000" w:rsidRPr="00000000" w14:paraId="00000070">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2"/>
        <w:rPr/>
      </w:pPr>
      <w:bookmarkStart w:colFirst="0" w:colLast="0" w:name="_heading=h.jd4x5olh2ncj" w:id="21"/>
      <w:bookmarkEnd w:id="21"/>
      <w:sdt>
        <w:sdtPr>
          <w:tag w:val="goog_rdk_16"/>
        </w:sdtPr>
        <w:sdtContent>
          <w:del w:author="Magdalena Stepien" w:id="3" w:date="2021-04-08T19:14:30Z">
            <w:r w:rsidDel="00000000" w:rsidR="00000000" w:rsidRPr="00000000">
              <w:rPr>
                <w:rtl w:val="0"/>
              </w:rPr>
              <w:delText xml:space="preserve">Example </w:delText>
            </w:r>
          </w:del>
        </w:sdtContent>
      </w:sdt>
      <w:r w:rsidDel="00000000" w:rsidR="00000000" w:rsidRPr="00000000">
        <w:rPr>
          <w:rtl w:val="0"/>
        </w:rPr>
        <w:t xml:space="preserve">Enterprise Process</w:t>
      </w:r>
      <w:sdt>
        <w:sdtPr>
          <w:tag w:val="goog_rdk_17"/>
        </w:sdtPr>
        <w:sdtContent>
          <w:ins w:author="Magdalena Stepien" w:id="4" w:date="2021-04-08T19:14:32Z">
            <w:r w:rsidDel="00000000" w:rsidR="00000000" w:rsidRPr="00000000">
              <w:rPr>
                <w:rtl w:val="0"/>
              </w:rPr>
              <w:t xml:space="preserve"> (Example)</w:t>
            </w:r>
          </w:ins>
        </w:sdtContent>
      </w:sdt>
      <w:r w:rsidDel="00000000" w:rsidR="00000000" w:rsidRPr="00000000">
        <w:rPr>
          <w:rtl w:val="0"/>
        </w:rPr>
      </w:r>
    </w:p>
    <w:p w:rsidR="00000000" w:rsidDel="00000000" w:rsidP="00000000" w:rsidRDefault="00000000" w:rsidRPr="00000000" w14:paraId="00000072">
      <w:pPr>
        <w:ind w:left="288" w:hanging="288"/>
        <w:rPr/>
      </w:pPr>
      <w:sdt>
        <w:sdtPr>
          <w:tag w:val="goog_rdk_18"/>
        </w:sdtPr>
        <w:sdtContent>
          <w:commentRangeStart w:id="9"/>
        </w:sdtContent>
      </w:sdt>
      <w:r w:rsidDel="00000000" w:rsidR="00000000" w:rsidRPr="00000000">
        <w:rPr/>
        <w:drawing>
          <wp:inline distB="0" distT="0" distL="114300" distR="114300">
            <wp:extent cx="5943600" cy="3981450"/>
            <wp:effectExtent b="0" l="0" r="0" t="0"/>
            <wp:docPr id="2016622972"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943600" cy="3981450"/>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3">
      <w:pPr>
        <w:ind w:left="288" w:hanging="288"/>
        <w:rPr/>
      </w:pPr>
      <w:r w:rsidDel="00000000" w:rsidR="00000000" w:rsidRPr="00000000">
        <w:rPr>
          <w:rtl w:val="0"/>
        </w:rPr>
      </w:r>
    </w:p>
    <w:p w:rsidR="00000000" w:rsidDel="00000000" w:rsidP="00000000" w:rsidRDefault="00000000" w:rsidRPr="00000000" w14:paraId="00000074">
      <w:pPr>
        <w:ind w:left="288" w:hanging="288"/>
        <w:rPr/>
      </w:pPr>
      <w:r w:rsidDel="00000000" w:rsidR="00000000" w:rsidRPr="00000000">
        <w:rPr/>
        <w:drawing>
          <wp:inline distB="19050" distT="19050" distL="19050" distR="19050">
            <wp:extent cx="6319838" cy="3559837"/>
            <wp:effectExtent b="0" l="0" r="0" t="0"/>
            <wp:docPr id="201662297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6319838" cy="3559837"/>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ind w:left="288" w:hanging="288"/>
        <w:rPr/>
      </w:pPr>
      <w:r w:rsidDel="00000000" w:rsidR="00000000" w:rsidRPr="00000000">
        <w:rPr>
          <w:rtl w:val="0"/>
        </w:rPr>
      </w:r>
    </w:p>
    <w:p w:rsidR="00000000" w:rsidDel="00000000" w:rsidP="00000000" w:rsidRDefault="00000000" w:rsidRPr="00000000" w14:paraId="00000076">
      <w:pPr>
        <w:ind w:left="288" w:hanging="288"/>
        <w:rPr/>
      </w:pPr>
      <w:r w:rsidDel="00000000" w:rsidR="00000000" w:rsidRPr="00000000">
        <w:rPr>
          <w:rtl w:val="0"/>
        </w:rPr>
      </w:r>
    </w:p>
    <w:p w:rsidR="00000000" w:rsidDel="00000000" w:rsidP="00000000" w:rsidRDefault="00000000" w:rsidRPr="00000000" w14:paraId="00000077">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rPr/>
      </w:pPr>
      <w:bookmarkStart w:colFirst="0" w:colLast="0" w:name="_heading=h.p4ezd1w8grn7" w:id="22"/>
      <w:bookmarkEnd w:id="22"/>
      <w:r w:rsidDel="00000000" w:rsidR="00000000" w:rsidRPr="00000000">
        <w:rPr>
          <w:rtl w:val="0"/>
        </w:rPr>
        <w:t xml:space="preserve">Identify and Track Open Source Usage</w:t>
      </w:r>
    </w:p>
    <w:p w:rsidR="00000000" w:rsidDel="00000000" w:rsidP="00000000" w:rsidRDefault="00000000" w:rsidRPr="00000000" w14:paraId="00000079">
      <w:pPr>
        <w:ind w:left="288" w:hanging="288"/>
        <w:rPr>
          <w:sz w:val="24"/>
          <w:szCs w:val="24"/>
          <w:highlight w:val="green"/>
        </w:rPr>
      </w:pPr>
      <w:sdt>
        <w:sdtPr>
          <w:tag w:val="goog_rdk_19"/>
        </w:sdtPr>
        <w:sdtContent>
          <w:commentRangeStart w:id="10"/>
        </w:sdtContent>
      </w:sdt>
      <w:sdt>
        <w:sdtPr>
          <w:tag w:val="goog_rdk_20"/>
        </w:sdtPr>
        <w:sdtContent>
          <w:commentRangeStart w:id="11"/>
        </w:sdtContent>
      </w:sdt>
      <w:r w:rsidDel="00000000" w:rsidR="00000000" w:rsidRPr="00000000">
        <w:rPr/>
        <w:drawing>
          <wp:inline distB="0" distT="0" distL="114300" distR="114300">
            <wp:extent cx="4572000" cy="1143000"/>
            <wp:effectExtent b="0" l="0" r="0" t="0"/>
            <wp:docPr id="2016622973"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572000" cy="1143000"/>
                    </a:xfrm>
                    <a:prstGeom prst="rect"/>
                    <a:ln/>
                  </pic:spPr>
                </pic:pic>
              </a:graphicData>
            </a:graphic>
          </wp:inline>
        </w:drawing>
      </w:r>
      <w:commentRangeEnd w:id="10"/>
      <w:r w:rsidDel="00000000" w:rsidR="00000000" w:rsidRPr="00000000">
        <w:commentReference w:id="10"/>
      </w: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7A">
      <w:pPr>
        <w:ind w:left="288" w:hanging="288"/>
        <w:rPr>
          <w:color w:val="292934"/>
          <w:sz w:val="24"/>
          <w:szCs w:val="24"/>
          <w:highlight w:val="green"/>
        </w:rPr>
      </w:pPr>
      <w:sdt>
        <w:sdtPr>
          <w:tag w:val="goog_rdk_22"/>
        </w:sdtPr>
        <w:sdtContent>
          <w:del w:author="Magdalena Stepien" w:id="5" w:date="2021-04-08T19:17:34Z">
            <w:r w:rsidDel="00000000" w:rsidR="00000000" w:rsidRPr="00000000">
              <w:rPr>
                <w:color w:val="292934"/>
                <w:sz w:val="24"/>
                <w:szCs w:val="24"/>
                <w:highlight w:val="green"/>
                <w:rtl w:val="0"/>
              </w:rPr>
              <w:delText xml:space="preserve">Identify Open Source components</w:delText>
            </w:r>
          </w:del>
        </w:sdtContent>
      </w:sdt>
      <w:r w:rsidDel="00000000" w:rsidR="00000000" w:rsidRPr="00000000">
        <w:rPr>
          <w:rtl w:val="0"/>
        </w:rPr>
      </w:r>
    </w:p>
    <w:p w:rsidR="00000000" w:rsidDel="00000000" w:rsidP="00000000" w:rsidRDefault="00000000" w:rsidRPr="00000000" w14:paraId="0000007B">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sdt>
        <w:sdtPr>
          <w:tag w:val="goog_rdk_23"/>
        </w:sdtPr>
        <w:sdtContent>
          <w:ins w:author="Magdalena Stepien" w:id="6" w:date="2021-04-08T19:17:36Z">
            <w:r w:rsidDel="00000000" w:rsidR="00000000" w:rsidRPr="00000000">
              <w:rPr>
                <w:color w:val="292934"/>
                <w:sz w:val="24"/>
                <w:szCs w:val="24"/>
                <w:highlight w:val="green"/>
                <w:rtl w:val="0"/>
              </w:rPr>
              <w:t xml:space="preserve"> to Identify Open Source components</w:t>
            </w:r>
          </w:ins>
        </w:sdtContent>
      </w:sdt>
      <w:r w:rsidDel="00000000" w:rsidR="00000000" w:rsidRPr="00000000">
        <w:rPr>
          <w:color w:val="292934"/>
          <w:sz w:val="24"/>
          <w:szCs w:val="24"/>
          <w:highlight w:val="green"/>
          <w:rtl w:val="0"/>
        </w:rPr>
        <w:t xml:space="preserve">: </w:t>
      </w:r>
    </w:p>
    <w:p w:rsidR="00000000" w:rsidDel="00000000" w:rsidP="00000000" w:rsidRDefault="00000000" w:rsidRPr="00000000" w14:paraId="0000007C">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•Incoming requests from engineering</w:t>
      </w:r>
    </w:p>
    <w:p w:rsidR="00000000" w:rsidDel="00000000" w:rsidP="00000000" w:rsidRDefault="00000000" w:rsidRPr="00000000" w14:paraId="0000007D">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•Scans of the software</w:t>
      </w:r>
    </w:p>
    <w:p w:rsidR="00000000" w:rsidDel="00000000" w:rsidP="00000000" w:rsidRDefault="00000000" w:rsidRPr="00000000" w14:paraId="0000007E">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•Due diligence of 3rd-party software</w:t>
      </w:r>
    </w:p>
    <w:p w:rsidR="00000000" w:rsidDel="00000000" w:rsidP="00000000" w:rsidRDefault="00000000" w:rsidRPr="00000000" w14:paraId="0000007F">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•Manual recognition of new components added to the repository</w:t>
      </w:r>
    </w:p>
    <w:p w:rsidR="00000000" w:rsidDel="00000000" w:rsidP="00000000" w:rsidRDefault="00000000" w:rsidRPr="00000000" w14:paraId="00000080">
      <w:pPr>
        <w:ind w:left="288" w:hanging="288"/>
        <w:rPr>
          <w:color w:val="292934"/>
          <w:sz w:val="24"/>
          <w:szCs w:val="24"/>
          <w:highlight w:val="green"/>
        </w:rPr>
      </w:pPr>
      <w:r w:rsidDel="00000000" w:rsidR="00000000" w:rsidRPr="00000000">
        <w:rPr>
          <w:rtl w:val="0"/>
        </w:rPr>
      </w:r>
    </w:p>
    <w:p w:rsidR="00000000" w:rsidDel="00000000" w:rsidP="00000000" w:rsidRDefault="00000000" w:rsidRPr="00000000" w14:paraId="00000081">
      <w:pPr>
        <w:ind w:left="288" w:hanging="288"/>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82">
      <w:pPr>
        <w:ind w:left="302" w:hanging="302"/>
        <w:rPr>
          <w:color w:val="292934"/>
          <w:sz w:val="24"/>
          <w:szCs w:val="24"/>
          <w:highlight w:val="green"/>
        </w:rPr>
      </w:pPr>
      <w:r w:rsidDel="00000000" w:rsidR="00000000" w:rsidRPr="00000000">
        <w:rPr>
          <w:color w:val="292934"/>
          <w:sz w:val="24"/>
          <w:szCs w:val="24"/>
          <w:highlight w:val="green"/>
          <w:rtl w:val="0"/>
        </w:rPr>
        <w:t xml:space="preserve">•A compliance record is created (or updated) for the Open Source </w:t>
      </w:r>
    </w:p>
    <w:p w:rsidR="00000000" w:rsidDel="00000000" w:rsidP="00000000" w:rsidRDefault="00000000" w:rsidRPr="00000000" w14:paraId="00000083">
      <w:pPr>
        <w:ind w:left="302" w:hanging="302"/>
        <w:rPr>
          <w:color w:val="292934"/>
          <w:sz w:val="24"/>
          <w:szCs w:val="24"/>
          <w:highlight w:val="green"/>
        </w:rPr>
      </w:pPr>
      <w:r w:rsidDel="00000000" w:rsidR="00000000" w:rsidRPr="00000000">
        <w:rPr>
          <w:color w:val="292934"/>
          <w:sz w:val="24"/>
          <w:szCs w:val="24"/>
          <w:highlight w:val="green"/>
          <w:rtl w:val="0"/>
        </w:rPr>
        <w:t xml:space="preserve">•An audit is requested to review the source code with a scope a defined as exhaustive or limited according to Open Source policy requirements.</w:t>
      </w:r>
    </w:p>
    <w:p w:rsidR="00000000" w:rsidDel="00000000" w:rsidP="00000000" w:rsidRDefault="00000000" w:rsidRPr="00000000" w14:paraId="00000084">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85">
      <w:pPr>
        <w:pStyle w:val="Heading2"/>
        <w:rPr/>
      </w:pPr>
      <w:bookmarkStart w:colFirst="0" w:colLast="0" w:name="_heading=h.crmgf9oqh89y" w:id="23"/>
      <w:bookmarkEnd w:id="23"/>
      <w:r w:rsidDel="00000000" w:rsidR="00000000" w:rsidRPr="00000000">
        <w:rPr>
          <w:rtl w:val="0"/>
        </w:rPr>
        <w:t xml:space="preserve">Auditing Source Code</w:t>
      </w:r>
    </w:p>
    <w:p w:rsidR="00000000" w:rsidDel="00000000" w:rsidP="00000000" w:rsidRDefault="00000000" w:rsidRPr="00000000" w14:paraId="00000086">
      <w:pPr>
        <w:rPr>
          <w:sz w:val="24"/>
          <w:szCs w:val="24"/>
          <w:highlight w:val="green"/>
        </w:rPr>
      </w:pPr>
      <w:sdt>
        <w:sdtPr>
          <w:tag w:val="goog_rdk_24"/>
        </w:sdtPr>
        <w:sdtContent>
          <w:commentRangeStart w:id="12"/>
        </w:sdtContent>
      </w:sdt>
      <w:r w:rsidDel="00000000" w:rsidR="00000000" w:rsidRPr="00000000">
        <w:rPr/>
        <w:drawing>
          <wp:inline distB="0" distT="0" distL="114300" distR="114300">
            <wp:extent cx="5943600" cy="1466850"/>
            <wp:effectExtent b="0" l="0" r="0" t="0"/>
            <wp:docPr id="201662297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943600" cy="1466850"/>
                    </a:xfrm>
                    <a:prstGeom prst="rect"/>
                    <a:ln/>
                  </pic:spPr>
                </pic:pic>
              </a:graphicData>
            </a:graphic>
          </wp:inline>
        </w:drawing>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87">
      <w:pPr>
        <w:rPr>
          <w:color w:val="292934"/>
          <w:sz w:val="24"/>
          <w:szCs w:val="24"/>
          <w:highlight w:val="green"/>
        </w:rPr>
      </w:pPr>
      <w:sdt>
        <w:sdtPr>
          <w:tag w:val="goog_rdk_26"/>
        </w:sdtPr>
        <w:sdtContent>
          <w:del w:author="Magdalena Stepien" w:id="7" w:date="2021-04-08T19:18:43Z">
            <w:r w:rsidDel="00000000" w:rsidR="00000000" w:rsidRPr="00000000">
              <w:rPr>
                <w:color w:val="292934"/>
                <w:sz w:val="24"/>
                <w:szCs w:val="24"/>
                <w:highlight w:val="green"/>
                <w:rtl w:val="0"/>
              </w:rPr>
              <w:delText xml:space="preserve">Identify and audit Open Source licenses</w:delText>
            </w:r>
          </w:del>
        </w:sdtContent>
      </w:sdt>
      <w:r w:rsidDel="00000000" w:rsidR="00000000" w:rsidRPr="00000000">
        <w:rPr>
          <w:rtl w:val="0"/>
        </w:rPr>
      </w:r>
    </w:p>
    <w:p w:rsidR="00000000" w:rsidDel="00000000" w:rsidP="00000000" w:rsidRDefault="00000000" w:rsidRPr="00000000" w14:paraId="00000088">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sdt>
        <w:sdtPr>
          <w:tag w:val="goog_rdk_27"/>
        </w:sdtPr>
        <w:sdtContent>
          <w:ins w:author="Magdalena Stepien" w:id="8" w:date="2021-04-08T19:18:45Z">
            <w:r w:rsidDel="00000000" w:rsidR="00000000" w:rsidRPr="00000000">
              <w:rPr>
                <w:color w:val="292934"/>
                <w:sz w:val="24"/>
                <w:szCs w:val="24"/>
                <w:highlight w:val="green"/>
                <w:rtl w:val="0"/>
              </w:rPr>
              <w:t xml:space="preserve"> to Identify and audit Open Source licenses</w:t>
            </w:r>
          </w:ins>
        </w:sdtContent>
      </w:sdt>
      <w:r w:rsidDel="00000000" w:rsidR="00000000" w:rsidRPr="00000000">
        <w:rPr>
          <w:color w:val="292934"/>
          <w:sz w:val="24"/>
          <w:szCs w:val="24"/>
          <w:highlight w:val="green"/>
          <w:rtl w:val="0"/>
        </w:rPr>
        <w:t xml:space="preserve">: </w:t>
      </w:r>
    </w:p>
    <w:p w:rsidR="00000000" w:rsidDel="00000000" w:rsidP="00000000" w:rsidRDefault="00000000" w:rsidRPr="00000000" w14:paraId="00000089">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•Source code for the audit is identified</w:t>
      </w:r>
    </w:p>
    <w:p w:rsidR="00000000" w:rsidDel="00000000" w:rsidP="00000000" w:rsidRDefault="00000000" w:rsidRPr="00000000" w14:paraId="0000008A">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•Source may be scanned by a software tool</w:t>
      </w:r>
    </w:p>
    <w:p w:rsidR="00000000" w:rsidDel="00000000" w:rsidP="00000000" w:rsidRDefault="00000000" w:rsidRPr="00000000" w14:paraId="0000008B">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•“Hits” from the audit or scan are reviewed and verified as to the proper origin of the code</w:t>
      </w:r>
    </w:p>
    <w:p w:rsidR="00000000" w:rsidDel="00000000" w:rsidP="00000000" w:rsidRDefault="00000000" w:rsidRPr="00000000" w14:paraId="0000008C">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•Audits or scans are performed iteratively based on the software development and release lifecycles</w:t>
      </w:r>
    </w:p>
    <w:p w:rsidR="00000000" w:rsidDel="00000000" w:rsidP="00000000" w:rsidRDefault="00000000" w:rsidRPr="00000000" w14:paraId="0000008D">
      <w:pPr>
        <w:ind w:left="288" w:hanging="288"/>
        <w:rPr>
          <w:sz w:val="24"/>
          <w:szCs w:val="24"/>
          <w:highlight w:val="green"/>
        </w:rPr>
      </w:pPr>
      <w:r w:rsidDel="00000000" w:rsidR="00000000" w:rsidRPr="00000000">
        <w:rPr>
          <w:rtl w:val="0"/>
        </w:rPr>
      </w:r>
    </w:p>
    <w:p w:rsidR="00000000" w:rsidDel="00000000" w:rsidP="00000000" w:rsidRDefault="00000000" w:rsidRPr="00000000" w14:paraId="0000008E">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8F">
      <w:pPr>
        <w:ind w:left="446" w:hanging="446"/>
        <w:rPr>
          <w:color w:val="292934"/>
          <w:sz w:val="24"/>
          <w:szCs w:val="24"/>
          <w:highlight w:val="green"/>
        </w:rPr>
      </w:pPr>
      <w:r w:rsidDel="00000000" w:rsidR="00000000" w:rsidRPr="00000000">
        <w:rPr>
          <w:color w:val="292934"/>
          <w:sz w:val="24"/>
          <w:szCs w:val="24"/>
          <w:highlight w:val="green"/>
          <w:rtl w:val="0"/>
        </w:rPr>
        <w:t xml:space="preserve">•An audit report identifying:</w:t>
      </w:r>
    </w:p>
    <w:p w:rsidR="00000000" w:rsidDel="00000000" w:rsidP="00000000" w:rsidRDefault="00000000" w:rsidRPr="00000000" w14:paraId="00000090">
      <w:pPr>
        <w:ind w:left="533" w:hanging="533"/>
        <w:rPr>
          <w:color w:val="292934"/>
          <w:sz w:val="24"/>
          <w:szCs w:val="24"/>
          <w:highlight w:val="green"/>
        </w:rPr>
      </w:pPr>
      <w:r w:rsidDel="00000000" w:rsidR="00000000" w:rsidRPr="00000000">
        <w:rPr>
          <w:color w:val="292934"/>
          <w:sz w:val="24"/>
          <w:szCs w:val="24"/>
          <w:highlight w:val="green"/>
          <w:rtl w:val="0"/>
        </w:rPr>
        <w:t xml:space="preserve">1.The origins and licenses of the source code </w:t>
      </w:r>
    </w:p>
    <w:p w:rsidR="00000000" w:rsidDel="00000000" w:rsidP="00000000" w:rsidRDefault="00000000" w:rsidRPr="00000000" w14:paraId="00000091">
      <w:pPr>
        <w:ind w:left="533" w:hanging="533"/>
        <w:rPr>
          <w:color w:val="292934"/>
          <w:sz w:val="24"/>
          <w:szCs w:val="24"/>
          <w:highlight w:val="green"/>
        </w:rPr>
      </w:pPr>
      <w:r w:rsidDel="00000000" w:rsidR="00000000" w:rsidRPr="00000000">
        <w:rPr>
          <w:color w:val="292934"/>
          <w:sz w:val="24"/>
          <w:szCs w:val="24"/>
          <w:highlight w:val="green"/>
          <w:rtl w:val="0"/>
        </w:rPr>
        <w:t xml:space="preserve">2.Issues that need resolving</w:t>
      </w:r>
    </w:p>
    <w:p w:rsidR="00000000" w:rsidDel="00000000" w:rsidP="00000000" w:rsidRDefault="00000000" w:rsidRPr="00000000" w14:paraId="00000092">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93">
      <w:pPr>
        <w:pStyle w:val="Heading2"/>
        <w:rPr/>
      </w:pPr>
      <w:bookmarkStart w:colFirst="0" w:colLast="0" w:name="_heading=h.6vpsg8d2k5dr" w:id="24"/>
      <w:bookmarkEnd w:id="24"/>
      <w:r w:rsidDel="00000000" w:rsidR="00000000" w:rsidRPr="00000000">
        <w:rPr>
          <w:rtl w:val="0"/>
        </w:rPr>
        <w:t xml:space="preserve">Resolving Issues</w:t>
      </w:r>
    </w:p>
    <w:p w:rsidR="00000000" w:rsidDel="00000000" w:rsidP="00000000" w:rsidRDefault="00000000" w:rsidRPr="00000000" w14:paraId="00000094">
      <w:pPr>
        <w:rPr>
          <w:sz w:val="24"/>
          <w:szCs w:val="24"/>
          <w:highlight w:val="green"/>
        </w:rPr>
      </w:pPr>
      <w:sdt>
        <w:sdtPr>
          <w:tag w:val="goog_rdk_28"/>
        </w:sdtPr>
        <w:sdtContent>
          <w:commentRangeStart w:id="13"/>
        </w:sdtContent>
      </w:sdt>
      <w:r w:rsidDel="00000000" w:rsidR="00000000" w:rsidRPr="00000000">
        <w:rPr/>
        <w:drawing>
          <wp:inline distB="0" distT="0" distL="114300" distR="114300">
            <wp:extent cx="5943600" cy="1724025"/>
            <wp:effectExtent b="0" l="0" r="0" t="0"/>
            <wp:docPr id="2016622975"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5943600" cy="1724025"/>
                    </a:xfrm>
                    <a:prstGeom prst="rect"/>
                    <a:ln/>
                  </pic:spPr>
                </pic:pic>
              </a:graphicData>
            </a:graphic>
          </wp:inline>
        </w:drawing>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95">
      <w:pPr>
        <w:rPr>
          <w:color w:val="292934"/>
          <w:sz w:val="24"/>
          <w:szCs w:val="24"/>
          <w:highlight w:val="green"/>
        </w:rPr>
      </w:pPr>
      <w:sdt>
        <w:sdtPr>
          <w:tag w:val="goog_rdk_30"/>
        </w:sdtPr>
        <w:sdtContent>
          <w:del w:author="Magdalena Stepien" w:id="9" w:date="2021-04-08T19:20:40Z">
            <w:r w:rsidDel="00000000" w:rsidR="00000000" w:rsidRPr="00000000">
              <w:rPr>
                <w:color w:val="292934"/>
                <w:sz w:val="24"/>
                <w:szCs w:val="24"/>
                <w:highlight w:val="green"/>
                <w:rtl w:val="0"/>
              </w:rPr>
              <w:delText xml:space="preserve">Resolve all issues identified in the audit</w:delText>
            </w:r>
          </w:del>
        </w:sdtContent>
      </w:sdt>
      <w:r w:rsidDel="00000000" w:rsidR="00000000" w:rsidRPr="00000000">
        <w:rPr>
          <w:rtl w:val="0"/>
        </w:rPr>
      </w:r>
    </w:p>
    <w:p w:rsidR="00000000" w:rsidDel="00000000" w:rsidP="00000000" w:rsidRDefault="00000000" w:rsidRPr="00000000" w14:paraId="00000096">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sdt>
        <w:sdtPr>
          <w:tag w:val="goog_rdk_31"/>
        </w:sdtPr>
        <w:sdtContent>
          <w:ins w:author="Magdalena Stepien" w:id="10" w:date="2021-04-08T19:20:42Z">
            <w:r w:rsidDel="00000000" w:rsidR="00000000" w:rsidRPr="00000000">
              <w:rPr>
                <w:color w:val="292934"/>
                <w:sz w:val="24"/>
                <w:szCs w:val="24"/>
                <w:highlight w:val="green"/>
                <w:rtl w:val="0"/>
              </w:rPr>
              <w:t xml:space="preserve"> to Resolve all issues identified in the audit</w:t>
            </w:r>
          </w:ins>
        </w:sdtContent>
      </w:sdt>
      <w:r w:rsidDel="00000000" w:rsidR="00000000" w:rsidRPr="00000000">
        <w:rPr>
          <w:color w:val="292934"/>
          <w:sz w:val="24"/>
          <w:szCs w:val="24"/>
          <w:highlight w:val="green"/>
          <w:rtl w:val="0"/>
        </w:rPr>
        <w:t xml:space="preserve">: </w:t>
      </w:r>
    </w:p>
    <w:p w:rsidR="00000000" w:rsidDel="00000000" w:rsidP="00000000" w:rsidRDefault="00000000" w:rsidRPr="00000000" w14:paraId="00000097">
      <w:pPr>
        <w:spacing w:line="216" w:lineRule="auto"/>
        <w:ind w:left="446" w:hanging="446"/>
        <w:rPr>
          <w:color w:val="292934"/>
          <w:sz w:val="24"/>
          <w:szCs w:val="24"/>
          <w:highlight w:val="green"/>
        </w:rPr>
      </w:pPr>
      <w:r w:rsidDel="00000000" w:rsidR="00000000" w:rsidRPr="00000000">
        <w:rPr>
          <w:color w:val="292934"/>
          <w:sz w:val="24"/>
          <w:szCs w:val="24"/>
          <w:highlight w:val="green"/>
          <w:rtl w:val="0"/>
        </w:rPr>
        <w:t xml:space="preserve">•Provide feedback to the appropriate engineers to resolve issues in the audit report that conflict with your Open Source policy </w:t>
      </w:r>
    </w:p>
    <w:p w:rsidR="00000000" w:rsidDel="00000000" w:rsidP="00000000" w:rsidRDefault="00000000" w:rsidRPr="00000000" w14:paraId="00000098">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•The appropriate engineers then conduct Open Source Reviews on the relevant source code (see next </w:t>
      </w:r>
      <w:sdt>
        <w:sdtPr>
          <w:tag w:val="goog_rdk_32"/>
        </w:sdtPr>
        <w:sdtContent>
          <w:ins w:author="Magdalena Stepien" w:id="11" w:date="2021-04-08T19:20:59Z">
            <w:r w:rsidDel="00000000" w:rsidR="00000000" w:rsidRPr="00000000">
              <w:rPr>
                <w:color w:val="292934"/>
                <w:sz w:val="24"/>
                <w:szCs w:val="24"/>
                <w:highlight w:val="green"/>
                <w:rtl w:val="0"/>
              </w:rPr>
              <w:t xml:space="preserve">page</w:t>
            </w:r>
          </w:ins>
        </w:sdtContent>
      </w:sdt>
      <w:sdt>
        <w:sdtPr>
          <w:tag w:val="goog_rdk_33"/>
        </w:sdtPr>
        <w:sdtContent>
          <w:del w:author="Magdalena Stepien" w:id="11" w:date="2021-04-08T19:20:59Z">
            <w:r w:rsidDel="00000000" w:rsidR="00000000" w:rsidRPr="00000000">
              <w:rPr>
                <w:color w:val="292934"/>
                <w:sz w:val="24"/>
                <w:szCs w:val="24"/>
                <w:highlight w:val="green"/>
                <w:rtl w:val="0"/>
              </w:rPr>
              <w:delText xml:space="preserve">slide</w:delText>
            </w:r>
          </w:del>
        </w:sdtContent>
      </w:sdt>
      <w:r w:rsidDel="00000000" w:rsidR="00000000" w:rsidRPr="00000000">
        <w:rPr>
          <w:color w:val="292934"/>
          <w:sz w:val="24"/>
          <w:szCs w:val="24"/>
          <w:highlight w:val="green"/>
          <w:rtl w:val="0"/>
        </w:rPr>
        <w:t xml:space="preserve"> for template)</w:t>
      </w:r>
    </w:p>
    <w:p w:rsidR="00000000" w:rsidDel="00000000" w:rsidP="00000000" w:rsidRDefault="00000000" w:rsidRPr="00000000" w14:paraId="00000099">
      <w:pPr>
        <w:ind w:left="288" w:hanging="288"/>
        <w:rPr>
          <w:sz w:val="24"/>
          <w:szCs w:val="24"/>
          <w:highlight w:val="green"/>
        </w:rPr>
      </w:pPr>
      <w:r w:rsidDel="00000000" w:rsidR="00000000" w:rsidRPr="00000000">
        <w:rPr>
          <w:rtl w:val="0"/>
        </w:rPr>
      </w:r>
    </w:p>
    <w:p w:rsidR="00000000" w:rsidDel="00000000" w:rsidP="00000000" w:rsidRDefault="00000000" w:rsidRPr="00000000" w14:paraId="0000009A">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9B">
      <w:pPr>
        <w:rPr>
          <w:color w:val="292934"/>
          <w:sz w:val="24"/>
          <w:szCs w:val="24"/>
          <w:highlight w:val="green"/>
        </w:rPr>
      </w:pPr>
      <w:r w:rsidDel="00000000" w:rsidR="00000000" w:rsidRPr="00000000">
        <w:rPr>
          <w:color w:val="292934"/>
          <w:sz w:val="24"/>
          <w:szCs w:val="24"/>
          <w:highlight w:val="green"/>
          <w:rtl w:val="0"/>
        </w:rPr>
        <w:t xml:space="preserve">A resolution for each of the flagged files in the report and a resolution for any flagged license conflict</w:t>
      </w:r>
    </w:p>
    <w:p w:rsidR="00000000" w:rsidDel="00000000" w:rsidP="00000000" w:rsidRDefault="00000000" w:rsidRPr="00000000" w14:paraId="0000009C">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2"/>
        <w:rPr/>
      </w:pPr>
      <w:bookmarkStart w:colFirst="0" w:colLast="0" w:name="_heading=h.3olacvjw556x" w:id="25"/>
      <w:bookmarkEnd w:id="25"/>
      <w:r w:rsidDel="00000000" w:rsidR="00000000" w:rsidRPr="00000000">
        <w:rPr>
          <w:rtl w:val="0"/>
        </w:rPr>
        <w:t xml:space="preserve">Architecture Review</w:t>
      </w:r>
      <w:sdt>
        <w:sdtPr>
          <w:tag w:val="goog_rdk_34"/>
        </w:sdtPr>
        <w:sdtContent>
          <w:ins w:author="Magdalena Stepien" w:id="12" w:date="2021-04-08T19:21:38Z">
            <w:r w:rsidDel="00000000" w:rsidR="00000000" w:rsidRPr="00000000">
              <w:rPr>
                <w:rtl w:val="0"/>
              </w:rPr>
              <w:t xml:space="preserve"> Template</w:t>
            </w:r>
          </w:ins>
        </w:sdtContent>
      </w:sdt>
      <w:r w:rsidDel="00000000" w:rsidR="00000000" w:rsidRPr="00000000">
        <w:rPr>
          <w:rtl w:val="0"/>
        </w:rPr>
        <w:t xml:space="preserve"> (Example</w:t>
      </w:r>
      <w:sdt>
        <w:sdtPr>
          <w:tag w:val="goog_rdk_35"/>
        </w:sdtPr>
        <w:sdtContent>
          <w:del w:author="Magdalena Stepien" w:id="13" w:date="2021-04-08T19:21:43Z">
            <w:r w:rsidDel="00000000" w:rsidR="00000000" w:rsidRPr="00000000">
              <w:rPr>
                <w:rtl w:val="0"/>
              </w:rPr>
              <w:delText xml:space="preserve"> Template</w:delText>
            </w:r>
          </w:del>
        </w:sdtContent>
      </w:sdt>
      <w:r w:rsidDel="00000000" w:rsidR="00000000" w:rsidRPr="00000000">
        <w:rPr>
          <w:rtl w:val="0"/>
        </w:rPr>
        <w:t xml:space="preserve">)</w:t>
      </w:r>
    </w:p>
    <w:p w:rsidR="00000000" w:rsidDel="00000000" w:rsidP="00000000" w:rsidRDefault="00000000" w:rsidRPr="00000000" w14:paraId="0000009E">
      <w:pPr>
        <w:rPr>
          <w:sz w:val="24"/>
          <w:szCs w:val="24"/>
          <w:highlight w:val="green"/>
        </w:rPr>
      </w:pPr>
      <w:sdt>
        <w:sdtPr>
          <w:tag w:val="goog_rdk_36"/>
        </w:sdtPr>
        <w:sdtContent>
          <w:commentRangeStart w:id="14"/>
        </w:sdtContent>
      </w:sdt>
      <w:sdt>
        <w:sdtPr>
          <w:tag w:val="goog_rdk_37"/>
        </w:sdtPr>
        <w:sdtContent>
          <w:commentRangeStart w:id="15"/>
        </w:sdtContent>
      </w:sdt>
      <w:r w:rsidDel="00000000" w:rsidR="00000000" w:rsidRPr="00000000">
        <w:rPr/>
        <w:drawing>
          <wp:inline distB="0" distT="0" distL="114300" distR="114300">
            <wp:extent cx="5943600" cy="3914775"/>
            <wp:effectExtent b="0" l="0" r="0" t="0"/>
            <wp:docPr id="201662297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5943600" cy="3914775"/>
                    </a:xfrm>
                    <a:prstGeom prst="rect"/>
                    <a:ln/>
                  </pic:spPr>
                </pic:pic>
              </a:graphicData>
            </a:graphic>
          </wp:inline>
        </w:drawing>
      </w:r>
      <w:commentRangeEnd w:id="14"/>
      <w:r w:rsidDel="00000000" w:rsidR="00000000" w:rsidRPr="00000000">
        <w:commentReference w:id="14"/>
      </w: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9F">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2"/>
        <w:rPr/>
      </w:pPr>
      <w:bookmarkStart w:colFirst="0" w:colLast="0" w:name="_heading=h.avlimfdogowi" w:id="26"/>
      <w:bookmarkEnd w:id="26"/>
      <w:r w:rsidDel="00000000" w:rsidR="00000000" w:rsidRPr="00000000">
        <w:rPr>
          <w:rtl w:val="0"/>
        </w:rPr>
        <w:t xml:space="preserve">Performing Reviews</w:t>
      </w:r>
    </w:p>
    <w:p w:rsidR="00000000" w:rsidDel="00000000" w:rsidP="00000000" w:rsidRDefault="00000000" w:rsidRPr="00000000" w14:paraId="000000A1">
      <w:pPr>
        <w:rPr>
          <w:sz w:val="24"/>
          <w:szCs w:val="24"/>
          <w:highlight w:val="green"/>
        </w:rPr>
      </w:pPr>
      <w:sdt>
        <w:sdtPr>
          <w:tag w:val="goog_rdk_38"/>
        </w:sdtPr>
        <w:sdtContent>
          <w:commentRangeStart w:id="16"/>
        </w:sdtContent>
      </w:sdt>
      <w:r w:rsidDel="00000000" w:rsidR="00000000" w:rsidRPr="00000000">
        <w:rPr/>
        <w:drawing>
          <wp:inline distB="0" distT="0" distL="114300" distR="114300">
            <wp:extent cx="5943600" cy="1733550"/>
            <wp:effectExtent b="0" l="0" r="0" t="0"/>
            <wp:docPr id="201662297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943600" cy="1733550"/>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A2">
      <w:pPr>
        <w:rPr>
          <w:color w:val="292934"/>
          <w:sz w:val="24"/>
          <w:szCs w:val="24"/>
          <w:highlight w:val="green"/>
        </w:rPr>
      </w:pPr>
      <w:sdt>
        <w:sdtPr>
          <w:tag w:val="goog_rdk_40"/>
        </w:sdtPr>
        <w:sdtContent>
          <w:del w:author="Magdalena Stepien" w:id="14" w:date="2021-04-08T19:23:10Z">
            <w:r w:rsidDel="00000000" w:rsidR="00000000" w:rsidRPr="00000000">
              <w:rPr>
                <w:color w:val="292934"/>
                <w:sz w:val="24"/>
                <w:szCs w:val="24"/>
                <w:highlight w:val="green"/>
                <w:rtl w:val="0"/>
              </w:rPr>
              <w:delText xml:space="preserve">Review the resolved issues to confirm it matches your Open Source policy</w:delText>
            </w:r>
          </w:del>
        </w:sdtContent>
      </w:sdt>
      <w:r w:rsidDel="00000000" w:rsidR="00000000" w:rsidRPr="00000000">
        <w:rPr>
          <w:rtl w:val="0"/>
        </w:rPr>
      </w:r>
    </w:p>
    <w:p w:rsidR="00000000" w:rsidDel="00000000" w:rsidP="00000000" w:rsidRDefault="00000000" w:rsidRPr="00000000" w14:paraId="000000A3">
      <w:pPr>
        <w:spacing w:line="216" w:lineRule="auto"/>
        <w:rPr>
          <w:color w:val="292934"/>
          <w:sz w:val="24"/>
          <w:szCs w:val="24"/>
          <w:highlight w:val="green"/>
        </w:rPr>
      </w:pPr>
      <w:r w:rsidDel="00000000" w:rsidR="00000000" w:rsidRPr="00000000">
        <w:rPr>
          <w:color w:val="292934"/>
          <w:sz w:val="24"/>
          <w:szCs w:val="24"/>
          <w:highlight w:val="green"/>
          <w:rtl w:val="0"/>
        </w:rPr>
        <w:t xml:space="preserve">Steps</w:t>
      </w:r>
      <w:sdt>
        <w:sdtPr>
          <w:tag w:val="goog_rdk_41"/>
        </w:sdtPr>
        <w:sdtContent>
          <w:ins w:author="Magdalena Stepien" w:id="15" w:date="2021-04-08T19:23:12Z">
            <w:r w:rsidDel="00000000" w:rsidR="00000000" w:rsidRPr="00000000">
              <w:rPr>
                <w:color w:val="292934"/>
                <w:sz w:val="24"/>
                <w:szCs w:val="24"/>
                <w:highlight w:val="green"/>
                <w:rtl w:val="0"/>
              </w:rPr>
              <w:t xml:space="preserve"> to Review the resolved issues to confirm it matches your Open Source policy</w:t>
            </w:r>
          </w:ins>
        </w:sdtContent>
      </w:sdt>
      <w:r w:rsidDel="00000000" w:rsidR="00000000" w:rsidRPr="00000000">
        <w:rPr>
          <w:color w:val="292934"/>
          <w:sz w:val="24"/>
          <w:szCs w:val="24"/>
          <w:highlight w:val="green"/>
          <w:rtl w:val="0"/>
        </w:rPr>
        <w:t xml:space="preserve">: </w:t>
      </w:r>
    </w:p>
    <w:p w:rsidR="00000000" w:rsidDel="00000000" w:rsidP="00000000" w:rsidRDefault="00000000" w:rsidRPr="00000000" w14:paraId="000000A4">
      <w:pPr>
        <w:spacing w:line="216" w:lineRule="auto"/>
        <w:ind w:left="446" w:hanging="446"/>
        <w:rPr>
          <w:color w:val="292934"/>
          <w:sz w:val="24"/>
          <w:szCs w:val="24"/>
          <w:highlight w:val="green"/>
        </w:rPr>
      </w:pPr>
      <w:r w:rsidDel="00000000" w:rsidR="00000000" w:rsidRPr="00000000">
        <w:rPr>
          <w:color w:val="292934"/>
          <w:sz w:val="24"/>
          <w:szCs w:val="24"/>
          <w:highlight w:val="green"/>
          <w:rtl w:val="0"/>
        </w:rPr>
        <w:t xml:space="preserve">•Include appropriate authority levels in review staff</w:t>
      </w:r>
    </w:p>
    <w:p w:rsidR="00000000" w:rsidDel="00000000" w:rsidP="00000000" w:rsidRDefault="00000000" w:rsidRPr="00000000" w14:paraId="000000A5">
      <w:pPr>
        <w:spacing w:line="216" w:lineRule="auto"/>
        <w:ind w:left="446" w:hanging="446"/>
        <w:rPr>
          <w:color w:val="292934"/>
          <w:sz w:val="24"/>
          <w:szCs w:val="24"/>
          <w:highlight w:val="green"/>
        </w:rPr>
      </w:pPr>
      <w:r w:rsidDel="00000000" w:rsidR="00000000" w:rsidRPr="00000000">
        <w:rPr>
          <w:color w:val="292934"/>
          <w:sz w:val="24"/>
          <w:szCs w:val="24"/>
          <w:highlight w:val="green"/>
          <w:rtl w:val="0"/>
        </w:rPr>
        <w:t xml:space="preserve">•Conduct review with reference to your Open Source policy</w:t>
      </w:r>
    </w:p>
    <w:p w:rsidR="00000000" w:rsidDel="00000000" w:rsidP="00000000" w:rsidRDefault="00000000" w:rsidRPr="00000000" w14:paraId="000000A6">
      <w:pPr>
        <w:rPr>
          <w:color w:val="292934"/>
          <w:sz w:val="24"/>
          <w:szCs w:val="24"/>
          <w:highlight w:val="green"/>
        </w:rPr>
      </w:pPr>
      <w:r w:rsidDel="00000000" w:rsidR="00000000" w:rsidRPr="00000000">
        <w:rPr>
          <w:rtl w:val="0"/>
        </w:rPr>
      </w:r>
    </w:p>
    <w:p w:rsidR="00000000" w:rsidDel="00000000" w:rsidP="00000000" w:rsidRDefault="00000000" w:rsidRPr="00000000" w14:paraId="000000A7">
      <w:pPr>
        <w:spacing w:line="216" w:lineRule="auto"/>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A8">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•Ensure the software in the audit report conforms with Open Source policies </w:t>
      </w:r>
    </w:p>
    <w:p w:rsidR="00000000" w:rsidDel="00000000" w:rsidP="00000000" w:rsidRDefault="00000000" w:rsidRPr="00000000" w14:paraId="000000A9">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•Preserve audit report findings and mark resolved issues as ready for the next step (i.e. Approval)</w:t>
      </w:r>
    </w:p>
    <w:p w:rsidR="00000000" w:rsidDel="00000000" w:rsidP="00000000" w:rsidRDefault="00000000" w:rsidRPr="00000000" w14:paraId="000000AA">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AB">
      <w:pPr>
        <w:pStyle w:val="Heading2"/>
        <w:rPr/>
      </w:pPr>
      <w:bookmarkStart w:colFirst="0" w:colLast="0" w:name="_heading=h.jipo8l6g8b43" w:id="27"/>
      <w:bookmarkEnd w:id="27"/>
      <w:sdt>
        <w:sdtPr>
          <w:tag w:val="goog_rdk_42"/>
        </w:sdtPr>
        <w:sdtContent>
          <w:commentRangeStart w:id="17"/>
        </w:sdtContent>
      </w:sdt>
      <w:r w:rsidDel="00000000" w:rsidR="00000000" w:rsidRPr="00000000">
        <w:rPr>
          <w:rtl w:val="0"/>
        </w:rPr>
        <w:t xml:space="preserve">Approvals</w:t>
      </w:r>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AC">
      <w:pPr>
        <w:ind w:left="288" w:hanging="288"/>
        <w:rPr>
          <w:color w:val="292934"/>
          <w:sz w:val="24"/>
          <w:szCs w:val="24"/>
          <w:highlight w:val="green"/>
        </w:rPr>
      </w:pPr>
      <w:r w:rsidDel="00000000" w:rsidR="00000000" w:rsidRPr="00000000">
        <w:rPr>
          <w:color w:val="292934"/>
          <w:sz w:val="24"/>
          <w:szCs w:val="24"/>
          <w:highlight w:val="green"/>
          <w:rtl w:val="0"/>
        </w:rPr>
        <w:t xml:space="preserve">•Based on the results of the software audit and review in previous steps, software may or may not be approved for use</w:t>
      </w:r>
    </w:p>
    <w:p w:rsidR="00000000" w:rsidDel="00000000" w:rsidP="00000000" w:rsidRDefault="00000000" w:rsidRPr="00000000" w14:paraId="000000AD">
      <w:pPr>
        <w:ind w:left="288" w:hanging="288"/>
        <w:rPr>
          <w:color w:val="292934"/>
          <w:sz w:val="24"/>
          <w:szCs w:val="24"/>
          <w:highlight w:val="green"/>
        </w:rPr>
      </w:pPr>
      <w:r w:rsidDel="00000000" w:rsidR="00000000" w:rsidRPr="00000000">
        <w:rPr>
          <w:color w:val="292934"/>
          <w:sz w:val="24"/>
          <w:szCs w:val="24"/>
          <w:highlight w:val="green"/>
          <w:rtl w:val="0"/>
        </w:rPr>
        <w:t xml:space="preserve">•The approval should specify versions of approved Open Source components, the approved usage model for the component, and any other applicable obligations under the Open Source license</w:t>
      </w:r>
    </w:p>
    <w:p w:rsidR="00000000" w:rsidDel="00000000" w:rsidP="00000000" w:rsidRDefault="00000000" w:rsidRPr="00000000" w14:paraId="000000AE">
      <w:pPr>
        <w:ind w:left="288" w:hanging="288"/>
        <w:rPr>
          <w:color w:val="292934"/>
          <w:sz w:val="24"/>
          <w:szCs w:val="24"/>
          <w:highlight w:val="green"/>
        </w:rPr>
      </w:pPr>
      <w:r w:rsidDel="00000000" w:rsidR="00000000" w:rsidRPr="00000000">
        <w:rPr>
          <w:color w:val="292934"/>
          <w:sz w:val="24"/>
          <w:szCs w:val="24"/>
          <w:highlight w:val="green"/>
          <w:rtl w:val="0"/>
        </w:rPr>
        <w:t xml:space="preserve">•Approvals should be made at appropriate authority levels</w:t>
      </w:r>
    </w:p>
    <w:p w:rsidR="00000000" w:rsidDel="00000000" w:rsidP="00000000" w:rsidRDefault="00000000" w:rsidRPr="00000000" w14:paraId="000000AF">
      <w:pPr>
        <w:spacing w:line="216" w:lineRule="auto"/>
        <w:ind w:left="360" w:hanging="360"/>
        <w:rPr>
          <w:sz w:val="24"/>
          <w:szCs w:val="24"/>
          <w:highlight w:val="green"/>
        </w:rPr>
      </w:pPr>
      <w:sdt>
        <w:sdtPr>
          <w:tag w:val="goog_rdk_43"/>
        </w:sdtPr>
        <w:sdtContent>
          <w:commentRangeStart w:id="18"/>
        </w:sdtContent>
      </w:sdt>
      <w:r w:rsidDel="00000000" w:rsidR="00000000" w:rsidRPr="00000000">
        <w:rPr/>
        <w:drawing>
          <wp:inline distB="0" distT="0" distL="114300" distR="114300">
            <wp:extent cx="5943600" cy="1466850"/>
            <wp:effectExtent b="0" l="0" r="0" t="0"/>
            <wp:docPr id="2016622978"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146685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0">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2"/>
        <w:rPr/>
      </w:pPr>
      <w:bookmarkStart w:colFirst="0" w:colLast="0" w:name="_heading=h.gai6e3hnq2v3" w:id="28"/>
      <w:bookmarkEnd w:id="28"/>
      <w:sdt>
        <w:sdtPr>
          <w:tag w:val="goog_rdk_44"/>
        </w:sdtPr>
        <w:sdtContent>
          <w:commentRangeStart w:id="19"/>
        </w:sdtContent>
      </w:sdt>
      <w:r w:rsidDel="00000000" w:rsidR="00000000" w:rsidRPr="00000000">
        <w:rPr>
          <w:rtl w:val="0"/>
        </w:rPr>
        <w:t xml:space="preserve">Registration / Approval Tracking</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B2">
      <w:pPr>
        <w:ind w:left="288" w:hanging="288"/>
        <w:rPr>
          <w:color w:val="292934"/>
          <w:sz w:val="24"/>
          <w:szCs w:val="24"/>
          <w:highlight w:val="green"/>
        </w:rPr>
      </w:pPr>
      <w:r w:rsidDel="00000000" w:rsidR="00000000" w:rsidRPr="00000000">
        <w:rPr>
          <w:color w:val="93a299"/>
          <w:sz w:val="24"/>
          <w:szCs w:val="24"/>
          <w:highlight w:val="green"/>
          <w:rtl w:val="0"/>
        </w:rPr>
        <w:t xml:space="preserve">•</w:t>
      </w:r>
      <w:r w:rsidDel="00000000" w:rsidR="00000000" w:rsidRPr="00000000">
        <w:rPr>
          <w:color w:val="292934"/>
          <w:sz w:val="24"/>
          <w:szCs w:val="24"/>
          <w:highlight w:val="green"/>
          <w:rtl w:val="0"/>
        </w:rPr>
        <w:t xml:space="preserve">Once an Open Source component has been approved for usage in a product, it should be added to the software inventory for that product </w:t>
      </w:r>
    </w:p>
    <w:p w:rsidR="00000000" w:rsidDel="00000000" w:rsidP="00000000" w:rsidRDefault="00000000" w:rsidRPr="00000000" w14:paraId="000000B3">
      <w:pPr>
        <w:ind w:left="288" w:hanging="288"/>
        <w:rPr>
          <w:color w:val="292934"/>
          <w:sz w:val="24"/>
          <w:szCs w:val="24"/>
          <w:highlight w:val="green"/>
        </w:rPr>
      </w:pPr>
      <w:r w:rsidDel="00000000" w:rsidR="00000000" w:rsidRPr="00000000">
        <w:rPr>
          <w:color w:val="292934"/>
          <w:sz w:val="24"/>
          <w:szCs w:val="24"/>
          <w:highlight w:val="green"/>
          <w:rtl w:val="0"/>
        </w:rPr>
        <w:t xml:space="preserve">•The approval and its conditions should be registered in a tracking system </w:t>
      </w:r>
    </w:p>
    <w:p w:rsidR="00000000" w:rsidDel="00000000" w:rsidP="00000000" w:rsidRDefault="00000000" w:rsidRPr="00000000" w14:paraId="000000B4">
      <w:pPr>
        <w:ind w:left="288" w:hanging="288"/>
        <w:rPr>
          <w:color w:val="292934"/>
          <w:sz w:val="24"/>
          <w:szCs w:val="24"/>
          <w:highlight w:val="green"/>
        </w:rPr>
      </w:pPr>
      <w:r w:rsidDel="00000000" w:rsidR="00000000" w:rsidRPr="00000000">
        <w:rPr>
          <w:color w:val="292934"/>
          <w:sz w:val="24"/>
          <w:szCs w:val="24"/>
          <w:highlight w:val="green"/>
          <w:rtl w:val="0"/>
        </w:rPr>
        <w:t xml:space="preserve">•The tracking system should make it clear that a new approval is needed for a new version of an Open Source component or if a new usage model is proposed</w:t>
      </w:r>
    </w:p>
    <w:p w:rsidR="00000000" w:rsidDel="00000000" w:rsidP="00000000" w:rsidRDefault="00000000" w:rsidRPr="00000000" w14:paraId="000000B5">
      <w:pPr>
        <w:spacing w:line="216" w:lineRule="auto"/>
        <w:ind w:left="360" w:hanging="360"/>
        <w:rPr>
          <w:sz w:val="24"/>
          <w:szCs w:val="24"/>
          <w:highlight w:val="green"/>
        </w:rPr>
      </w:pPr>
      <w:sdt>
        <w:sdtPr>
          <w:tag w:val="goog_rdk_45"/>
        </w:sdtPr>
        <w:sdtContent>
          <w:commentRangeStart w:id="20"/>
        </w:sdtContent>
      </w:sdt>
      <w:r w:rsidDel="00000000" w:rsidR="00000000" w:rsidRPr="00000000">
        <w:rPr/>
        <w:drawing>
          <wp:inline distB="0" distT="0" distL="114300" distR="114300">
            <wp:extent cx="6029325" cy="1601071"/>
            <wp:effectExtent b="0" l="0" r="0" t="0"/>
            <wp:docPr id="2016622979" name="image15.png"/>
            <a:graphic>
              <a:graphicData uri="http://schemas.openxmlformats.org/drawingml/2006/picture">
                <pic:pic>
                  <pic:nvPicPr>
                    <pic:cNvPr id="0" name="image15.png"/>
                    <pic:cNvPicPr preferRelativeResize="0"/>
                  </pic:nvPicPr>
                  <pic:blipFill>
                    <a:blip r:embed="rId23"/>
                    <a:srcRect b="0" l="0" r="0" t="0"/>
                    <a:stretch>
                      <a:fillRect/>
                    </a:stretch>
                  </pic:blipFill>
                  <pic:spPr>
                    <a:xfrm>
                      <a:off x="0" y="0"/>
                      <a:ext cx="6029325" cy="1601071"/>
                    </a:xfrm>
                    <a:prstGeom prst="rect"/>
                    <a:ln/>
                  </pic:spPr>
                </pic:pic>
              </a:graphicData>
            </a:graphic>
          </wp:inline>
        </w:drawing>
      </w:r>
      <w:commentRangeEnd w:id="20"/>
      <w:r w:rsidDel="00000000" w:rsidR="00000000" w:rsidRPr="00000000">
        <w:commentReference w:id="20"/>
      </w:r>
      <w:r w:rsidDel="00000000" w:rsidR="00000000" w:rsidRPr="00000000">
        <w:rPr>
          <w:rtl w:val="0"/>
        </w:rPr>
      </w:r>
    </w:p>
    <w:p w:rsidR="00000000" w:rsidDel="00000000" w:rsidP="00000000" w:rsidRDefault="00000000" w:rsidRPr="00000000" w14:paraId="000000B6">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B7">
      <w:pPr>
        <w:pStyle w:val="Heading2"/>
        <w:rPr/>
      </w:pPr>
      <w:bookmarkStart w:colFirst="0" w:colLast="0" w:name="_heading=h.n9qvoynwah7b" w:id="29"/>
      <w:bookmarkEnd w:id="29"/>
      <w:sdt>
        <w:sdtPr>
          <w:tag w:val="goog_rdk_46"/>
        </w:sdtPr>
        <w:sdtContent>
          <w:commentRangeStart w:id="21"/>
        </w:sdtContent>
      </w:sdt>
      <w:r w:rsidDel="00000000" w:rsidR="00000000" w:rsidRPr="00000000">
        <w:rPr>
          <w:rtl w:val="0"/>
        </w:rPr>
        <w:t xml:space="preserve">Notices</w:t>
      </w: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B8">
      <w:pPr>
        <w:spacing w:line="216" w:lineRule="auto"/>
        <w:ind w:left="360" w:hanging="360"/>
        <w:rPr>
          <w:sz w:val="24"/>
          <w:szCs w:val="24"/>
          <w:highlight w:val="green"/>
        </w:rPr>
      </w:pPr>
      <w:sdt>
        <w:sdtPr>
          <w:tag w:val="goog_rdk_47"/>
        </w:sdtPr>
        <w:sdtContent>
          <w:commentRangeStart w:id="22"/>
        </w:sdtContent>
      </w:sdt>
      <w:r w:rsidDel="00000000" w:rsidR="00000000" w:rsidRPr="00000000">
        <w:rPr/>
        <w:drawing>
          <wp:inline distB="0" distT="0" distL="114300" distR="114300">
            <wp:extent cx="5955126" cy="1476375"/>
            <wp:effectExtent b="0" l="0" r="0" t="0"/>
            <wp:docPr id="2016622980"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5955126" cy="1476375"/>
                    </a:xfrm>
                    <a:prstGeom prst="rect"/>
                    <a:ln/>
                  </pic:spPr>
                </pic:pic>
              </a:graphicData>
            </a:graphic>
          </wp:inline>
        </w:drawing>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B9">
      <w:pPr>
        <w:ind w:left="288" w:hanging="288"/>
        <w:rPr>
          <w:color w:val="292934"/>
          <w:sz w:val="24"/>
          <w:szCs w:val="24"/>
          <w:highlight w:val="green"/>
        </w:rPr>
      </w:pPr>
      <w:r w:rsidDel="00000000" w:rsidR="00000000" w:rsidRPr="00000000">
        <w:rPr>
          <w:color w:val="292934"/>
          <w:sz w:val="24"/>
          <w:szCs w:val="24"/>
          <w:highlight w:val="green"/>
          <w:rtl w:val="0"/>
        </w:rPr>
        <w:t xml:space="preserve">•Prepare appropriate notices for any Open Source used in a product release:</w:t>
      </w:r>
    </w:p>
    <w:sdt>
      <w:sdtPr>
        <w:tag w:val="goog_rdk_49"/>
      </w:sdtPr>
      <w:sdtContent>
        <w:p w:rsidR="00000000" w:rsidDel="00000000" w:rsidP="00000000" w:rsidRDefault="00000000" w:rsidRPr="00000000" w14:paraId="000000BA">
          <w:pPr>
            <w:numPr>
              <w:ilvl w:val="0"/>
              <w:numId w:val="2"/>
            </w:numPr>
            <w:ind w:left="720" w:hanging="360"/>
            <w:rPr>
              <w:u w:val="none"/>
              <w:rPrChange w:author="Magdalena Stepien" w:id="16" w:date="2021-04-09T14:55:50Z">
                <w:rPr>
                  <w:color w:val="292934"/>
                  <w:sz w:val="24"/>
                  <w:szCs w:val="24"/>
                  <w:highlight w:val="green"/>
                </w:rPr>
              </w:rPrChange>
            </w:rPr>
            <w:pPrChange w:author="Magdalena Stepien" w:id="0" w:date="2021-04-09T14:55:50Z">
              <w:pPr>
                <w:ind w:left="302" w:hanging="302"/>
              </w:pPr>
            </w:pPrChange>
          </w:pPr>
          <w:r w:rsidDel="00000000" w:rsidR="00000000" w:rsidRPr="00000000">
            <w:rPr>
              <w:color w:val="292934"/>
              <w:sz w:val="24"/>
              <w:szCs w:val="24"/>
              <w:highlight w:val="green"/>
              <w:rtl w:val="0"/>
            </w:rPr>
            <w:t xml:space="preserve">Acknowledge the use of Open Source by providing full copyright and attribution notices </w:t>
          </w:r>
          <w:sdt>
            <w:sdtPr>
              <w:tag w:val="goog_rdk_48"/>
            </w:sdtPr>
            <w:sdtContent>
              <w:r w:rsidDel="00000000" w:rsidR="00000000" w:rsidRPr="00000000">
                <w:rPr>
                  <w:rtl w:val="0"/>
                </w:rPr>
              </w:r>
            </w:sdtContent>
          </w:sdt>
        </w:p>
      </w:sdtContent>
    </w:sdt>
    <w:sdt>
      <w:sdtPr>
        <w:tag w:val="goog_rdk_51"/>
      </w:sdtPr>
      <w:sdtContent>
        <w:p w:rsidR="00000000" w:rsidDel="00000000" w:rsidP="00000000" w:rsidRDefault="00000000" w:rsidRPr="00000000" w14:paraId="000000BB">
          <w:pPr>
            <w:numPr>
              <w:ilvl w:val="0"/>
              <w:numId w:val="2"/>
            </w:numPr>
            <w:ind w:left="720" w:hanging="360"/>
            <w:rPr>
              <w:u w:val="none"/>
              <w:rPrChange w:author="Magdalena Stepien" w:id="16" w:date="2021-04-09T14:55:50Z">
                <w:rPr>
                  <w:color w:val="292934"/>
                  <w:sz w:val="24"/>
                  <w:szCs w:val="24"/>
                  <w:highlight w:val="green"/>
                </w:rPr>
              </w:rPrChange>
            </w:rPr>
            <w:pPrChange w:author="Magdalena Stepien" w:id="0" w:date="2021-04-09T14:55:50Z">
              <w:pPr>
                <w:ind w:left="302" w:hanging="302"/>
              </w:pPr>
            </w:pPrChange>
          </w:pPr>
          <w:r w:rsidDel="00000000" w:rsidR="00000000" w:rsidRPr="00000000">
            <w:rPr>
              <w:color w:val="292934"/>
              <w:sz w:val="24"/>
              <w:szCs w:val="24"/>
              <w:highlight w:val="green"/>
              <w:rtl w:val="0"/>
            </w:rPr>
            <w:t xml:space="preserve">Inform the end user of the product on how to obtain a copy of the Open Source source code (when applicable, for example in the case of GPL and LGPL)</w:t>
          </w:r>
          <w:sdt>
            <w:sdtPr>
              <w:tag w:val="goog_rdk_50"/>
            </w:sdtPr>
            <w:sdtContent>
              <w:r w:rsidDel="00000000" w:rsidR="00000000" w:rsidRPr="00000000">
                <w:rPr>
                  <w:rtl w:val="0"/>
                </w:rPr>
              </w:r>
            </w:sdtContent>
          </w:sdt>
        </w:p>
      </w:sdtContent>
    </w:sdt>
    <w:sdt>
      <w:sdtPr>
        <w:tag w:val="goog_rdk_52"/>
      </w:sdtPr>
      <w:sdtContent>
        <w:p w:rsidR="00000000" w:rsidDel="00000000" w:rsidP="00000000" w:rsidRDefault="00000000" w:rsidRPr="00000000" w14:paraId="000000B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PrChange w:author="Magdalena Stepien" w:id="16" w:date="2021-04-09T14:55:50Z">
                <w:rPr>
                  <w:rFonts w:ascii="Calibri" w:cs="Calibri" w:eastAsia="Calibri" w:hAnsi="Calibri"/>
                  <w:b w:val="0"/>
                  <w:i w:val="0"/>
                  <w:smallCaps w:val="0"/>
                  <w:strike w:val="0"/>
                  <w:color w:val="292934"/>
                  <w:sz w:val="24"/>
                  <w:szCs w:val="24"/>
                  <w:highlight w:val="green"/>
                  <w:u w:val="none"/>
                  <w:vertAlign w:val="baseline"/>
                </w:rPr>
              </w:rPrChange>
            </w:rPr>
            <w:pPrChange w:author="Magdalena Stepien" w:id="0" w:date="2021-04-09T14:55:50Z">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pPr>
            </w:pPrChange>
          </w:pPr>
          <w:r w:rsidDel="00000000" w:rsidR="00000000" w:rsidRPr="00000000">
            <w:rPr>
              <w:rFonts w:ascii="Calibri" w:cs="Calibri" w:eastAsia="Calibri" w:hAnsi="Calibri"/>
              <w:b w:val="0"/>
              <w:i w:val="0"/>
              <w:smallCaps w:val="0"/>
              <w:strike w:val="0"/>
              <w:color w:val="292934"/>
              <w:sz w:val="24"/>
              <w:szCs w:val="24"/>
              <w:highlight w:val="green"/>
              <w:u w:val="none"/>
              <w:vertAlign w:val="baseline"/>
              <w:rtl w:val="0"/>
            </w:rPr>
            <w:t xml:space="preserve">Reproduce the entire text of the license agreements for the Open Source code included in the product as needed</w:t>
          </w:r>
        </w:p>
      </w:sdtContent>
    </w:sdt>
    <w:p w:rsidR="00000000" w:rsidDel="00000000" w:rsidP="00000000" w:rsidRDefault="00000000" w:rsidRPr="00000000" w14:paraId="000000BD">
      <w:pPr>
        <w:pStyle w:val="Heading2"/>
        <w:rPr/>
      </w:pPr>
      <w:bookmarkStart w:colFirst="0" w:colLast="0" w:name="_heading=h.jegjmv18e5fi" w:id="30"/>
      <w:bookmarkEnd w:id="30"/>
      <w:r w:rsidDel="00000000" w:rsidR="00000000" w:rsidRPr="00000000">
        <w:br w:type="page"/>
      </w:r>
      <w:r w:rsidDel="00000000" w:rsidR="00000000" w:rsidRPr="00000000">
        <w:rPr>
          <w:rtl w:val="0"/>
        </w:rPr>
        <w:t xml:space="preserve">Pre-Distribution Verifications</w:t>
      </w:r>
    </w:p>
    <w:p w:rsidR="00000000" w:rsidDel="00000000" w:rsidP="00000000" w:rsidRDefault="00000000" w:rsidRPr="00000000" w14:paraId="000000BE">
      <w:pPr>
        <w:rPr>
          <w:sz w:val="24"/>
          <w:szCs w:val="24"/>
          <w:highlight w:val="green"/>
        </w:rPr>
      </w:pPr>
      <w:sdt>
        <w:sdtPr>
          <w:tag w:val="goog_rdk_53"/>
        </w:sdtPr>
        <w:sdtContent>
          <w:commentRangeStart w:id="23"/>
        </w:sdtContent>
      </w:sdt>
      <w:r w:rsidDel="00000000" w:rsidR="00000000" w:rsidRPr="00000000">
        <w:rPr/>
        <w:drawing>
          <wp:inline distB="0" distT="0" distL="114300" distR="114300">
            <wp:extent cx="5943600" cy="1466850"/>
            <wp:effectExtent b="0" l="0" r="0" t="0"/>
            <wp:docPr id="2016622981"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943600" cy="1466850"/>
                    </a:xfrm>
                    <a:prstGeom prst="rect"/>
                    <a:ln/>
                  </pic:spPr>
                </pic:pic>
              </a:graphicData>
            </a:graphic>
          </wp:inline>
        </w:drawing>
      </w: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BF">
      <w:pPr>
        <w:rPr>
          <w:color w:val="292934"/>
          <w:sz w:val="24"/>
          <w:szCs w:val="24"/>
          <w:highlight w:val="green"/>
        </w:rPr>
      </w:pPr>
      <w:sdt>
        <w:sdtPr>
          <w:tag w:val="goog_rdk_55"/>
        </w:sdtPr>
        <w:sdtContent>
          <w:del w:author="Magdalena Stepien" w:id="17" w:date="2021-04-09T14:58:16Z">
            <w:r w:rsidDel="00000000" w:rsidR="00000000" w:rsidRPr="00000000">
              <w:rPr>
                <w:color w:val="292934"/>
                <w:sz w:val="24"/>
                <w:szCs w:val="24"/>
                <w:highlight w:val="green"/>
                <w:rtl w:val="0"/>
              </w:rPr>
              <w:delText xml:space="preserve">Verify that distributed software has been reviewed and approved</w:delText>
            </w:r>
          </w:del>
        </w:sdtContent>
      </w:sdt>
      <w:r w:rsidDel="00000000" w:rsidR="00000000" w:rsidRPr="00000000">
        <w:rPr>
          <w:rtl w:val="0"/>
        </w:rPr>
      </w:r>
    </w:p>
    <w:p w:rsidR="00000000" w:rsidDel="00000000" w:rsidP="00000000" w:rsidRDefault="00000000" w:rsidRPr="00000000" w14:paraId="000000C0">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sdt>
        <w:sdtPr>
          <w:tag w:val="goog_rdk_56"/>
        </w:sdtPr>
        <w:sdtContent>
          <w:ins w:author="Magdalena Stepien" w:id="18" w:date="2021-04-09T14:58:18Z">
            <w:r w:rsidDel="00000000" w:rsidR="00000000" w:rsidRPr="00000000">
              <w:rPr>
                <w:color w:val="292934"/>
                <w:sz w:val="24"/>
                <w:szCs w:val="24"/>
                <w:highlight w:val="green"/>
                <w:rtl w:val="0"/>
              </w:rPr>
              <w:t xml:space="preserve"> to Verify that distributed software has been reviewed and approved</w:t>
            </w:r>
          </w:ins>
        </w:sdtContent>
      </w:sdt>
      <w:r w:rsidDel="00000000" w:rsidR="00000000" w:rsidRPr="00000000">
        <w:rPr>
          <w:color w:val="292934"/>
          <w:sz w:val="24"/>
          <w:szCs w:val="24"/>
          <w:highlight w:val="green"/>
          <w:rtl w:val="0"/>
        </w:rPr>
        <w:t xml:space="preserve">: </w:t>
      </w:r>
    </w:p>
    <w:p w:rsidR="00000000" w:rsidDel="00000000" w:rsidP="00000000" w:rsidRDefault="00000000" w:rsidRPr="00000000" w14:paraId="000000C1">
      <w:pPr>
        <w:ind w:left="547" w:hanging="547"/>
        <w:rPr>
          <w:color w:val="292934"/>
          <w:sz w:val="24"/>
          <w:szCs w:val="24"/>
          <w:highlight w:val="green"/>
        </w:rPr>
      </w:pPr>
      <w:r w:rsidDel="00000000" w:rsidR="00000000" w:rsidRPr="00000000">
        <w:rPr>
          <w:color w:val="292934"/>
          <w:sz w:val="24"/>
          <w:szCs w:val="24"/>
          <w:highlight w:val="green"/>
          <w:rtl w:val="0"/>
        </w:rPr>
        <w:t xml:space="preserve">•Verify Open Source packages destined for distribution have been identified and approved</w:t>
      </w:r>
    </w:p>
    <w:p w:rsidR="00000000" w:rsidDel="00000000" w:rsidP="00000000" w:rsidRDefault="00000000" w:rsidRPr="00000000" w14:paraId="000000C2">
      <w:pPr>
        <w:ind w:left="547" w:hanging="547"/>
        <w:rPr>
          <w:color w:val="292934"/>
          <w:sz w:val="24"/>
          <w:szCs w:val="24"/>
          <w:highlight w:val="green"/>
        </w:rPr>
      </w:pPr>
      <w:r w:rsidDel="00000000" w:rsidR="00000000" w:rsidRPr="00000000">
        <w:rPr>
          <w:color w:val="292934"/>
          <w:sz w:val="24"/>
          <w:szCs w:val="24"/>
          <w:highlight w:val="green"/>
          <w:rtl w:val="0"/>
        </w:rPr>
        <w:t xml:space="preserve">•Verify the reviewed source code matches the binary equivalents shipping in the product</w:t>
      </w:r>
    </w:p>
    <w:p w:rsidR="00000000" w:rsidDel="00000000" w:rsidP="00000000" w:rsidRDefault="00000000" w:rsidRPr="00000000" w14:paraId="000000C3">
      <w:pPr>
        <w:ind w:left="547" w:hanging="547"/>
        <w:rPr>
          <w:color w:val="292934"/>
          <w:sz w:val="24"/>
          <w:szCs w:val="24"/>
          <w:highlight w:val="green"/>
        </w:rPr>
      </w:pPr>
      <w:r w:rsidDel="00000000" w:rsidR="00000000" w:rsidRPr="00000000">
        <w:rPr>
          <w:color w:val="292934"/>
          <w:sz w:val="24"/>
          <w:szCs w:val="24"/>
          <w:highlight w:val="green"/>
          <w:rtl w:val="0"/>
        </w:rPr>
        <w:t xml:space="preserve">•Verify all appropriate notices have been included to inform end-users of their right to request source code for identified Open Source</w:t>
      </w:r>
    </w:p>
    <w:p w:rsidR="00000000" w:rsidDel="00000000" w:rsidP="00000000" w:rsidRDefault="00000000" w:rsidRPr="00000000" w14:paraId="000000C4">
      <w:pPr>
        <w:ind w:left="547" w:hanging="547"/>
        <w:rPr>
          <w:color w:val="292934"/>
          <w:sz w:val="24"/>
          <w:szCs w:val="24"/>
          <w:highlight w:val="green"/>
        </w:rPr>
      </w:pPr>
      <w:r w:rsidDel="00000000" w:rsidR="00000000" w:rsidRPr="00000000">
        <w:rPr>
          <w:color w:val="292934"/>
          <w:sz w:val="24"/>
          <w:szCs w:val="24"/>
          <w:highlight w:val="green"/>
          <w:rtl w:val="0"/>
        </w:rPr>
        <w:t xml:space="preserve">•Verify compliance with other identified obligations</w:t>
      </w:r>
    </w:p>
    <w:p w:rsidR="00000000" w:rsidDel="00000000" w:rsidP="00000000" w:rsidRDefault="00000000" w:rsidRPr="00000000" w14:paraId="000000C5">
      <w:pPr>
        <w:rPr>
          <w:color w:val="292934"/>
          <w:sz w:val="24"/>
          <w:szCs w:val="24"/>
          <w:highlight w:val="green"/>
        </w:rPr>
      </w:pPr>
      <w:r w:rsidDel="00000000" w:rsidR="00000000" w:rsidRPr="00000000">
        <w:rPr>
          <w:rtl w:val="0"/>
        </w:rPr>
      </w:r>
    </w:p>
    <w:p w:rsidR="00000000" w:rsidDel="00000000" w:rsidP="00000000" w:rsidRDefault="00000000" w:rsidRPr="00000000" w14:paraId="000000C6">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C7">
      <w:pPr>
        <w:ind w:left="547" w:hanging="547"/>
        <w:rPr>
          <w:color w:val="292934"/>
          <w:sz w:val="24"/>
          <w:szCs w:val="24"/>
          <w:highlight w:val="green"/>
        </w:rPr>
      </w:pPr>
      <w:r w:rsidDel="00000000" w:rsidR="00000000" w:rsidRPr="00000000">
        <w:rPr>
          <w:color w:val="292934"/>
          <w:sz w:val="24"/>
          <w:szCs w:val="24"/>
          <w:highlight w:val="green"/>
          <w:rtl w:val="0"/>
        </w:rPr>
        <w:t xml:space="preserve">•The distribution package contains only software that has been reviewed and approved</w:t>
      </w:r>
    </w:p>
    <w:p w:rsidR="00000000" w:rsidDel="00000000" w:rsidP="00000000" w:rsidRDefault="00000000" w:rsidRPr="00000000" w14:paraId="000000C8">
      <w:pPr>
        <w:ind w:left="547" w:hanging="547"/>
        <w:rPr>
          <w:color w:val="292934"/>
          <w:sz w:val="24"/>
          <w:szCs w:val="24"/>
          <w:highlight w:val="green"/>
        </w:rPr>
      </w:pPr>
      <w:r w:rsidDel="00000000" w:rsidR="00000000" w:rsidRPr="00000000">
        <w:rPr>
          <w:color w:val="292934"/>
          <w:sz w:val="24"/>
          <w:szCs w:val="24"/>
          <w:highlight w:val="green"/>
          <w:rtl w:val="0"/>
        </w:rPr>
        <w:t xml:space="preserve">•"Distributed Compliance Artifacts" (as defined in the OpenChain specification), including appropriate notice files are included in the distribution package or other delivery method</w:t>
      </w:r>
    </w:p>
    <w:p w:rsidR="00000000" w:rsidDel="00000000" w:rsidP="00000000" w:rsidRDefault="00000000" w:rsidRPr="00000000" w14:paraId="000000C9">
      <w:pPr>
        <w:pStyle w:val="Heading2"/>
        <w:rPr/>
      </w:pPr>
      <w:bookmarkStart w:colFirst="0" w:colLast="0" w:name="_heading=h.e81wmfwt6yz1" w:id="31"/>
      <w:bookmarkEnd w:id="31"/>
      <w:r w:rsidDel="00000000" w:rsidR="00000000" w:rsidRPr="00000000">
        <w:br w:type="page"/>
      </w:r>
      <w:r w:rsidDel="00000000" w:rsidR="00000000" w:rsidRPr="00000000">
        <w:rPr>
          <w:rtl w:val="0"/>
        </w:rPr>
        <w:t xml:space="preserve">Accompanying Source Code Distribution</w:t>
      </w:r>
    </w:p>
    <w:p w:rsidR="00000000" w:rsidDel="00000000" w:rsidP="00000000" w:rsidRDefault="00000000" w:rsidRPr="00000000" w14:paraId="000000CA">
      <w:pPr>
        <w:rPr>
          <w:sz w:val="24"/>
          <w:szCs w:val="24"/>
          <w:highlight w:val="green"/>
        </w:rPr>
      </w:pPr>
      <w:sdt>
        <w:sdtPr>
          <w:tag w:val="goog_rdk_57"/>
        </w:sdtPr>
        <w:sdtContent>
          <w:commentRangeStart w:id="24"/>
        </w:sdtContent>
      </w:sdt>
      <w:r w:rsidDel="00000000" w:rsidR="00000000" w:rsidRPr="00000000">
        <w:rPr/>
        <w:drawing>
          <wp:inline distB="0" distT="0" distL="114300" distR="114300">
            <wp:extent cx="6210298" cy="1539637"/>
            <wp:effectExtent b="0" l="0" r="0" t="0"/>
            <wp:docPr id="2016622969"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6210298" cy="1539637"/>
                    </a:xfrm>
                    <a:prstGeom prst="rect"/>
                    <a:ln/>
                  </pic:spPr>
                </pic:pic>
              </a:graphicData>
            </a:graphic>
          </wp:inline>
        </w:drawing>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CB">
      <w:pPr>
        <w:rPr>
          <w:color w:val="292934"/>
          <w:sz w:val="24"/>
          <w:szCs w:val="24"/>
          <w:highlight w:val="green"/>
        </w:rPr>
      </w:pPr>
      <w:sdt>
        <w:sdtPr>
          <w:tag w:val="goog_rdk_59"/>
        </w:sdtPr>
        <w:sdtContent>
          <w:del w:author="Magdalena Stepien" w:id="19" w:date="2021-04-09T14:59:02Z">
            <w:r w:rsidDel="00000000" w:rsidR="00000000" w:rsidRPr="00000000">
              <w:rPr>
                <w:color w:val="292934"/>
                <w:sz w:val="24"/>
                <w:szCs w:val="24"/>
                <w:highlight w:val="green"/>
                <w:rtl w:val="0"/>
              </w:rPr>
              <w:delText xml:space="preserve">Provide accompanying source code as required</w:delText>
            </w:r>
          </w:del>
        </w:sdtContent>
      </w:sdt>
      <w:r w:rsidDel="00000000" w:rsidR="00000000" w:rsidRPr="00000000">
        <w:rPr>
          <w:rtl w:val="0"/>
        </w:rPr>
      </w:r>
    </w:p>
    <w:p w:rsidR="00000000" w:rsidDel="00000000" w:rsidP="00000000" w:rsidRDefault="00000000" w:rsidRPr="00000000" w14:paraId="000000CC">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sdt>
        <w:sdtPr>
          <w:tag w:val="goog_rdk_60"/>
        </w:sdtPr>
        <w:sdtContent>
          <w:ins w:author="Magdalena Stepien" w:id="20" w:date="2021-04-09T14:59:04Z">
            <w:r w:rsidDel="00000000" w:rsidR="00000000" w:rsidRPr="00000000">
              <w:rPr>
                <w:color w:val="292934"/>
                <w:sz w:val="24"/>
                <w:szCs w:val="24"/>
                <w:highlight w:val="green"/>
                <w:rtl w:val="0"/>
              </w:rPr>
              <w:t xml:space="preserve"> to Provide accompanying source code as required</w:t>
            </w:r>
          </w:ins>
        </w:sdtContent>
      </w:sdt>
      <w:r w:rsidDel="00000000" w:rsidR="00000000" w:rsidRPr="00000000">
        <w:rPr>
          <w:color w:val="292934"/>
          <w:sz w:val="24"/>
          <w:szCs w:val="24"/>
          <w:highlight w:val="green"/>
          <w:rtl w:val="0"/>
        </w:rPr>
        <w:t xml:space="preserve">: </w:t>
      </w:r>
    </w:p>
    <w:p w:rsidR="00000000" w:rsidDel="00000000" w:rsidP="00000000" w:rsidRDefault="00000000" w:rsidRPr="00000000" w14:paraId="000000CD">
      <w:pPr>
        <w:ind w:left="547" w:hanging="547"/>
        <w:rPr>
          <w:color w:val="292934"/>
          <w:sz w:val="24"/>
          <w:szCs w:val="24"/>
          <w:highlight w:val="green"/>
        </w:rPr>
      </w:pPr>
      <w:r w:rsidDel="00000000" w:rsidR="00000000" w:rsidRPr="00000000">
        <w:rPr>
          <w:color w:val="292934"/>
          <w:sz w:val="24"/>
          <w:szCs w:val="24"/>
          <w:highlight w:val="green"/>
          <w:rtl w:val="0"/>
        </w:rPr>
        <w:t xml:space="preserve">•Provide accompanying source code along with any associated build tools and documentation (e.g., by uploading to a distribution website or including in the distribution package) </w:t>
      </w:r>
    </w:p>
    <w:p w:rsidR="00000000" w:rsidDel="00000000" w:rsidP="00000000" w:rsidRDefault="00000000" w:rsidRPr="00000000" w14:paraId="000000CE">
      <w:pPr>
        <w:ind w:left="547" w:hanging="547"/>
        <w:rPr>
          <w:color w:val="292934"/>
          <w:sz w:val="24"/>
          <w:szCs w:val="24"/>
          <w:highlight w:val="green"/>
        </w:rPr>
      </w:pPr>
      <w:r w:rsidDel="00000000" w:rsidR="00000000" w:rsidRPr="00000000">
        <w:rPr>
          <w:color w:val="292934"/>
          <w:sz w:val="24"/>
          <w:szCs w:val="24"/>
          <w:highlight w:val="green"/>
          <w:rtl w:val="0"/>
        </w:rPr>
        <w:t xml:space="preserve">•Accompanying source code is identified with labels as to which product and version to which it corresponds</w:t>
      </w:r>
    </w:p>
    <w:p w:rsidR="00000000" w:rsidDel="00000000" w:rsidP="00000000" w:rsidRDefault="00000000" w:rsidRPr="00000000" w14:paraId="000000CF">
      <w:pPr>
        <w:rPr>
          <w:color w:val="292934"/>
          <w:sz w:val="24"/>
          <w:szCs w:val="24"/>
          <w:highlight w:val="green"/>
        </w:rPr>
      </w:pPr>
      <w:r w:rsidDel="00000000" w:rsidR="00000000" w:rsidRPr="00000000">
        <w:rPr>
          <w:rtl w:val="0"/>
        </w:rPr>
      </w:r>
    </w:p>
    <w:p w:rsidR="00000000" w:rsidDel="00000000" w:rsidP="00000000" w:rsidRDefault="00000000" w:rsidRPr="00000000" w14:paraId="000000D0">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D1">
      <w:pPr>
        <w:ind w:left="547" w:hanging="547"/>
        <w:rPr>
          <w:color w:val="292934"/>
          <w:sz w:val="24"/>
          <w:szCs w:val="24"/>
          <w:highlight w:val="green"/>
        </w:rPr>
      </w:pPr>
      <w:r w:rsidDel="00000000" w:rsidR="00000000" w:rsidRPr="00000000">
        <w:rPr>
          <w:color w:val="292934"/>
          <w:sz w:val="24"/>
          <w:szCs w:val="24"/>
          <w:highlight w:val="green"/>
          <w:rtl w:val="0"/>
        </w:rPr>
        <w:t xml:space="preserve">•Obligations to provide accompanying source code are met</w:t>
      </w:r>
    </w:p>
    <w:p w:rsidR="00000000" w:rsidDel="00000000" w:rsidP="00000000" w:rsidRDefault="00000000" w:rsidRPr="00000000" w14:paraId="000000D2">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2"/>
        <w:rPr/>
      </w:pPr>
      <w:bookmarkStart w:colFirst="0" w:colLast="0" w:name="_heading=h.k9q4ioixijr6" w:id="32"/>
      <w:bookmarkEnd w:id="32"/>
      <w:r w:rsidDel="00000000" w:rsidR="00000000" w:rsidRPr="00000000">
        <w:rPr>
          <w:rtl w:val="0"/>
        </w:rPr>
        <w:t xml:space="preserve">Final Verifications</w:t>
      </w:r>
    </w:p>
    <w:p w:rsidR="00000000" w:rsidDel="00000000" w:rsidP="00000000" w:rsidRDefault="00000000" w:rsidRPr="00000000" w14:paraId="000000D4">
      <w:pPr>
        <w:rPr>
          <w:sz w:val="24"/>
          <w:szCs w:val="24"/>
          <w:highlight w:val="green"/>
        </w:rPr>
      </w:pPr>
      <w:sdt>
        <w:sdtPr>
          <w:tag w:val="goog_rdk_61"/>
        </w:sdtPr>
        <w:sdtContent>
          <w:commentRangeStart w:id="25"/>
        </w:sdtContent>
      </w:sdt>
      <w:r w:rsidDel="00000000" w:rsidR="00000000" w:rsidRPr="00000000">
        <w:rPr/>
        <w:drawing>
          <wp:inline distB="0" distT="0" distL="114300" distR="114300">
            <wp:extent cx="5943600" cy="1466850"/>
            <wp:effectExtent b="0" l="0" r="0" t="0"/>
            <wp:docPr id="2016622970"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5943600" cy="1466850"/>
                    </a:xfrm>
                    <a:prstGeom prst="rect"/>
                    <a:ln/>
                  </pic:spPr>
                </pic:pic>
              </a:graphicData>
            </a:graphic>
          </wp:inline>
        </w:drawing>
      </w: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D5">
      <w:pPr>
        <w:rPr>
          <w:color w:val="292934"/>
          <w:sz w:val="24"/>
          <w:szCs w:val="24"/>
          <w:highlight w:val="green"/>
        </w:rPr>
      </w:pPr>
      <w:sdt>
        <w:sdtPr>
          <w:tag w:val="goog_rdk_63"/>
        </w:sdtPr>
        <w:sdtContent>
          <w:del w:author="Magdalena Stepien" w:id="21" w:date="2021-04-09T15:05:28Z">
            <w:r w:rsidDel="00000000" w:rsidR="00000000" w:rsidRPr="00000000">
              <w:rPr>
                <w:color w:val="292934"/>
                <w:sz w:val="24"/>
                <w:szCs w:val="24"/>
                <w:highlight w:val="green"/>
                <w:rtl w:val="0"/>
              </w:rPr>
              <w:delText xml:space="preserve">Validate compliance with license obligations</w:delText>
            </w:r>
          </w:del>
        </w:sdtContent>
      </w:sdt>
      <w:r w:rsidDel="00000000" w:rsidR="00000000" w:rsidRPr="00000000">
        <w:rPr>
          <w:rtl w:val="0"/>
        </w:rPr>
      </w:r>
    </w:p>
    <w:p w:rsidR="00000000" w:rsidDel="00000000" w:rsidP="00000000" w:rsidRDefault="00000000" w:rsidRPr="00000000" w14:paraId="000000D6">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•Steps</w:t>
      </w:r>
      <w:sdt>
        <w:sdtPr>
          <w:tag w:val="goog_rdk_64"/>
        </w:sdtPr>
        <w:sdtContent>
          <w:ins w:author="Magdalena Stepien" w:id="22" w:date="2021-04-09T15:05:30Z">
            <w:r w:rsidDel="00000000" w:rsidR="00000000" w:rsidRPr="00000000">
              <w:rPr>
                <w:color w:val="292934"/>
                <w:sz w:val="24"/>
                <w:szCs w:val="24"/>
                <w:highlight w:val="green"/>
                <w:rtl w:val="0"/>
              </w:rPr>
              <w:t xml:space="preserve"> to Validate compliance with license obligations</w:t>
            </w:r>
          </w:ins>
        </w:sdtContent>
      </w:sdt>
      <w:r w:rsidDel="00000000" w:rsidR="00000000" w:rsidRPr="00000000">
        <w:rPr>
          <w:color w:val="292934"/>
          <w:sz w:val="24"/>
          <w:szCs w:val="24"/>
          <w:highlight w:val="green"/>
          <w:rtl w:val="0"/>
        </w:rPr>
        <w:t xml:space="preserve">: </w:t>
      </w:r>
    </w:p>
    <w:p w:rsidR="00000000" w:rsidDel="00000000" w:rsidP="00000000" w:rsidRDefault="00000000" w:rsidRPr="00000000" w14:paraId="000000D7">
      <w:pPr>
        <w:ind w:left="547" w:hanging="547"/>
        <w:rPr>
          <w:color w:val="292934"/>
          <w:sz w:val="24"/>
          <w:szCs w:val="24"/>
          <w:highlight w:val="green"/>
        </w:rPr>
      </w:pPr>
      <w:r w:rsidDel="00000000" w:rsidR="00000000" w:rsidRPr="00000000">
        <w:rPr>
          <w:color w:val="292934"/>
          <w:sz w:val="24"/>
          <w:szCs w:val="24"/>
          <w:highlight w:val="green"/>
          <w:rtl w:val="0"/>
        </w:rPr>
        <w:t xml:space="preserve">•Verify accompanying source code (if any) has been uploaded or distributed correctly </w:t>
      </w:r>
    </w:p>
    <w:p w:rsidR="00000000" w:rsidDel="00000000" w:rsidP="00000000" w:rsidRDefault="00000000" w:rsidRPr="00000000" w14:paraId="000000D8">
      <w:pPr>
        <w:ind w:left="547" w:hanging="547"/>
        <w:rPr>
          <w:color w:val="292934"/>
          <w:sz w:val="24"/>
          <w:szCs w:val="24"/>
          <w:highlight w:val="green"/>
        </w:rPr>
      </w:pPr>
      <w:r w:rsidDel="00000000" w:rsidR="00000000" w:rsidRPr="00000000">
        <w:rPr>
          <w:color w:val="292934"/>
          <w:sz w:val="24"/>
          <w:szCs w:val="24"/>
          <w:highlight w:val="green"/>
          <w:rtl w:val="0"/>
        </w:rPr>
        <w:t xml:space="preserve">•Verify uploaded or distributed source code corresponds to the same version that was approved </w:t>
      </w:r>
    </w:p>
    <w:p w:rsidR="00000000" w:rsidDel="00000000" w:rsidP="00000000" w:rsidRDefault="00000000" w:rsidRPr="00000000" w14:paraId="000000D9">
      <w:pPr>
        <w:ind w:left="547" w:hanging="547"/>
        <w:rPr>
          <w:color w:val="292934"/>
          <w:sz w:val="24"/>
          <w:szCs w:val="24"/>
          <w:highlight w:val="green"/>
        </w:rPr>
      </w:pPr>
      <w:r w:rsidDel="00000000" w:rsidR="00000000" w:rsidRPr="00000000">
        <w:rPr>
          <w:color w:val="292934"/>
          <w:sz w:val="24"/>
          <w:szCs w:val="24"/>
          <w:highlight w:val="green"/>
          <w:rtl w:val="0"/>
        </w:rPr>
        <w:t xml:space="preserve">•Verify notices have been properly published and made available</w:t>
      </w:r>
    </w:p>
    <w:p w:rsidR="00000000" w:rsidDel="00000000" w:rsidP="00000000" w:rsidRDefault="00000000" w:rsidRPr="00000000" w14:paraId="000000DA">
      <w:pPr>
        <w:ind w:left="547" w:hanging="547"/>
        <w:rPr>
          <w:color w:val="292934"/>
          <w:sz w:val="24"/>
          <w:szCs w:val="24"/>
          <w:highlight w:val="green"/>
        </w:rPr>
      </w:pPr>
      <w:r w:rsidDel="00000000" w:rsidR="00000000" w:rsidRPr="00000000">
        <w:rPr>
          <w:color w:val="292934"/>
          <w:sz w:val="24"/>
          <w:szCs w:val="24"/>
          <w:highlight w:val="green"/>
          <w:rtl w:val="0"/>
        </w:rPr>
        <w:t xml:space="preserve">•Verify other identified obligations are met</w:t>
      </w:r>
    </w:p>
    <w:p w:rsidR="00000000" w:rsidDel="00000000" w:rsidP="00000000" w:rsidRDefault="00000000" w:rsidRPr="00000000" w14:paraId="000000DB">
      <w:pPr>
        <w:rPr>
          <w:color w:val="292934"/>
          <w:sz w:val="24"/>
          <w:szCs w:val="24"/>
          <w:highlight w:val="green"/>
        </w:rPr>
      </w:pPr>
      <w:r w:rsidDel="00000000" w:rsidR="00000000" w:rsidRPr="00000000">
        <w:rPr>
          <w:rtl w:val="0"/>
        </w:rPr>
      </w:r>
    </w:p>
    <w:p w:rsidR="00000000" w:rsidDel="00000000" w:rsidP="00000000" w:rsidRDefault="00000000" w:rsidRPr="00000000" w14:paraId="000000DC">
      <w:pPr>
        <w:spacing w:line="216" w:lineRule="auto"/>
        <w:ind w:left="360" w:hanging="360"/>
        <w:rPr>
          <w:color w:val="292934"/>
          <w:sz w:val="24"/>
          <w:szCs w:val="24"/>
          <w:highlight w:val="green"/>
        </w:rPr>
      </w:pPr>
      <w:r w:rsidDel="00000000" w:rsidR="00000000" w:rsidRPr="00000000">
        <w:rPr>
          <w:color w:val="292934"/>
          <w:sz w:val="24"/>
          <w:szCs w:val="24"/>
          <w:highlight w:val="green"/>
          <w:rtl w:val="0"/>
        </w:rPr>
        <w:t xml:space="preserve">•Outcome: </w:t>
      </w:r>
    </w:p>
    <w:p w:rsidR="00000000" w:rsidDel="00000000" w:rsidP="00000000" w:rsidRDefault="00000000" w:rsidRPr="00000000" w14:paraId="000000DD">
      <w:pPr>
        <w:ind w:left="547" w:hanging="547"/>
        <w:rPr>
          <w:color w:val="292934"/>
          <w:sz w:val="24"/>
          <w:szCs w:val="24"/>
          <w:highlight w:val="green"/>
        </w:rPr>
      </w:pPr>
      <w:r w:rsidDel="00000000" w:rsidR="00000000" w:rsidRPr="00000000">
        <w:rPr>
          <w:color w:val="292934"/>
          <w:sz w:val="24"/>
          <w:szCs w:val="24"/>
          <w:highlight w:val="green"/>
          <w:rtl w:val="0"/>
        </w:rPr>
        <w:t xml:space="preserve">•Verified Distributed Compliance Artifacts are appropriately provided</w:t>
      </w:r>
    </w:p>
    <w:p w:rsidR="00000000" w:rsidDel="00000000" w:rsidP="00000000" w:rsidRDefault="00000000" w:rsidRPr="00000000" w14:paraId="000000DE">
      <w:pPr>
        <w:ind w:left="547" w:hanging="547"/>
        <w:rPr>
          <w:color w:val="292934"/>
          <w:sz w:val="24"/>
          <w:szCs w:val="24"/>
          <w:highlight w:val="green"/>
        </w:rPr>
      </w:pPr>
      <w:r w:rsidDel="00000000" w:rsidR="00000000" w:rsidRPr="00000000">
        <w:rPr>
          <w:rtl w:val="0"/>
        </w:rPr>
      </w:r>
    </w:p>
    <w:p w:rsidR="00000000" w:rsidDel="00000000" w:rsidP="00000000" w:rsidRDefault="00000000" w:rsidRPr="00000000" w14:paraId="000000DF">
      <w:pPr>
        <w:pStyle w:val="Heading1"/>
        <w:ind w:left="288" w:firstLine="0"/>
        <w:rPr/>
      </w:pPr>
      <w:bookmarkStart w:colFirst="0" w:colLast="0" w:name="_heading=h.c2je5hbw6str" w:id="33"/>
      <w:bookmarkEnd w:id="33"/>
      <w:r w:rsidDel="00000000" w:rsidR="00000000" w:rsidRPr="00000000">
        <w:rPr>
          <w:rtl w:val="0"/>
        </w:rPr>
        <w:t xml:space="preserve">Knowledge Check</w:t>
      </w:r>
    </w:p>
    <w:p w:rsidR="00000000" w:rsidDel="00000000" w:rsidP="00000000" w:rsidRDefault="00000000" w:rsidRPr="00000000" w14:paraId="000000E0">
      <w:pPr>
        <w:pStyle w:val="Heading2"/>
        <w:rPr>
          <w:sz w:val="24"/>
          <w:szCs w:val="24"/>
        </w:rPr>
      </w:pPr>
      <w:bookmarkStart w:colFirst="0" w:colLast="0" w:name="_heading=h.bv0r7qypipr4" w:id="34"/>
      <w:bookmarkEnd w:id="34"/>
      <w:r w:rsidDel="00000000" w:rsidR="00000000" w:rsidRPr="00000000">
        <w:rPr>
          <w:rtl w:val="0"/>
        </w:rPr>
        <w:t xml:space="preserve">Knowledge Check 6.1</w:t>
      </w:r>
      <w:r w:rsidDel="00000000" w:rsidR="00000000" w:rsidRPr="00000000">
        <w:rPr>
          <w:rtl w:val="0"/>
        </w:rPr>
      </w:r>
    </w:p>
    <w:p w:rsidR="00000000" w:rsidDel="00000000" w:rsidP="00000000" w:rsidRDefault="00000000" w:rsidRPr="00000000" w14:paraId="000000E1">
      <w:pPr>
        <w:ind w:left="0" w:firstLine="0"/>
        <w:rPr>
          <w:color w:val="292934"/>
          <w:sz w:val="24"/>
          <w:szCs w:val="24"/>
        </w:rPr>
      </w:pPr>
      <w:r w:rsidDel="00000000" w:rsidR="00000000" w:rsidRPr="00000000">
        <w:rPr>
          <w:rtl w:val="0"/>
        </w:rPr>
      </w:r>
    </w:p>
    <w:p w:rsidR="00000000" w:rsidDel="00000000" w:rsidP="00000000" w:rsidRDefault="00000000" w:rsidRPr="00000000" w14:paraId="000000E2">
      <w:pPr>
        <w:ind w:left="547" w:hanging="547"/>
        <w:rPr>
          <w:color w:val="292934"/>
          <w:sz w:val="24"/>
          <w:szCs w:val="24"/>
          <w:highlight w:val="green"/>
        </w:rPr>
      </w:pPr>
      <w:r w:rsidDel="00000000" w:rsidR="00000000" w:rsidRPr="00000000">
        <w:rPr>
          <w:rtl w:val="0"/>
        </w:rPr>
      </w:r>
    </w:p>
    <w:p w:rsidR="00000000" w:rsidDel="00000000" w:rsidP="00000000" w:rsidRDefault="00000000" w:rsidRPr="00000000" w14:paraId="000000E3">
      <w:pPr>
        <w:ind w:left="547" w:hanging="547"/>
        <w:rPr>
          <w:color w:val="292934"/>
          <w:sz w:val="24"/>
          <w:szCs w:val="24"/>
          <w:highlight w:val="green"/>
        </w:rPr>
      </w:pPr>
      <w:r w:rsidDel="00000000" w:rsidR="00000000" w:rsidRPr="00000000">
        <w:rPr>
          <w:rtl w:val="0"/>
        </w:rPr>
      </w:r>
    </w:p>
    <w:p w:rsidR="00000000" w:rsidDel="00000000" w:rsidP="00000000" w:rsidRDefault="00000000" w:rsidRPr="00000000" w14:paraId="000000E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Title"/>
        <w:rPr>
          <w:color w:val="ffffff"/>
          <w:highlight w:val="darkGreen"/>
        </w:rPr>
      </w:pPr>
      <w:r w:rsidDel="00000000" w:rsidR="00000000" w:rsidRPr="00000000">
        <w:rPr>
          <w:color w:val="ffffff"/>
          <w:highlight w:val="darkGreen"/>
          <w:rtl w:val="0"/>
        </w:rPr>
        <w:t xml:space="preserve">CHAPTER 8: Avoiding Compliance Pitfalls</w:t>
      </w:r>
    </w:p>
    <w:p w:rsidR="00000000" w:rsidDel="00000000" w:rsidP="00000000" w:rsidRDefault="00000000" w:rsidRPr="00000000" w14:paraId="000000E6">
      <w:pPr>
        <w:pStyle w:val="Heading1"/>
        <w:rPr/>
      </w:pPr>
      <w:bookmarkStart w:colFirst="0" w:colLast="0" w:name="_heading=h.gb5durq7rlrm" w:id="35"/>
      <w:bookmarkEnd w:id="35"/>
      <w:r w:rsidDel="00000000" w:rsidR="00000000" w:rsidRPr="00000000">
        <w:rPr>
          <w:rtl w:val="0"/>
        </w:rPr>
        <w:t xml:space="preserve">Introduction</w:t>
      </w:r>
    </w:p>
    <w:p w:rsidR="00000000" w:rsidDel="00000000" w:rsidP="00000000" w:rsidRDefault="00000000" w:rsidRPr="00000000" w14:paraId="000000E7">
      <w:pPr>
        <w:pStyle w:val="Heading2"/>
        <w:rPr/>
      </w:pPr>
      <w:bookmarkStart w:colFirst="0" w:colLast="0" w:name="_heading=h.mscpa4waykj" w:id="36"/>
      <w:bookmarkEnd w:id="36"/>
      <w:r w:rsidDel="00000000" w:rsidR="00000000" w:rsidRPr="00000000">
        <w:rPr>
          <w:rtl w:val="0"/>
        </w:rPr>
        <w:t xml:space="preserve">Chapter Overview</w:t>
      </w:r>
    </w:p>
    <w:sdt>
      <w:sdtPr>
        <w:tag w:val="goog_rdk_68"/>
      </w:sdtPr>
      <w:sdtContent>
        <w:p w:rsidR="00000000" w:rsidDel="00000000" w:rsidP="00000000" w:rsidRDefault="00000000" w:rsidRPr="00000000" w14:paraId="000000E8">
          <w:pPr>
            <w:rPr>
              <w:ins w:author="Magdalena Stepien" w:id="23" w:date="2021-04-09T15:19:26Z"/>
            </w:rPr>
          </w:pPr>
          <w:sdt>
            <w:sdtPr>
              <w:tag w:val="goog_rdk_66"/>
            </w:sdtPr>
            <w:sdtContent>
              <w:ins w:author="Magdalena Stepien" w:id="23" w:date="2021-04-09T15:19:26Z"/>
              <w:sdt>
                <w:sdtPr>
                  <w:tag w:val="goog_rdk_67"/>
                </w:sdtPr>
                <w:sdtContent>
                  <w:commentRangeStart w:id="26"/>
                </w:sdtContent>
              </w:sdt>
              <w:ins w:author="Magdalena Stepien" w:id="23" w:date="2021-04-09T15:19:26Z">
                <w:r w:rsidDel="00000000" w:rsidR="00000000" w:rsidRPr="00000000">
                  <w:rPr>
                    <w:rtl w:val="0"/>
                  </w:rPr>
                  <w:t xml:space="preserve">This chapter will describe some potential pitfalls to avoid in the compliance process:</w:t>
                </w:r>
              </w:ins>
            </w:sdtContent>
          </w:sdt>
        </w:p>
      </w:sdtContent>
    </w:sdt>
    <w:sdt>
      <w:sdtPr>
        <w:tag w:val="goog_rdk_70"/>
      </w:sdtPr>
      <w:sdtContent>
        <w:p w:rsidR="00000000" w:rsidDel="00000000" w:rsidP="00000000" w:rsidRDefault="00000000" w:rsidRPr="00000000" w14:paraId="000000E9">
          <w:pPr>
            <w:ind w:left="720" w:firstLine="0"/>
            <w:rPr>
              <w:ins w:author="Magdalena Stepien" w:id="23" w:date="2021-04-09T15:19:26Z"/>
            </w:rPr>
          </w:pPr>
          <w:sdt>
            <w:sdtPr>
              <w:tag w:val="goog_rdk_69"/>
            </w:sdtPr>
            <w:sdtContent>
              <w:ins w:author="Magdalena Stepien" w:id="23" w:date="2021-04-09T15:19:26Z">
                <w:r w:rsidDel="00000000" w:rsidR="00000000" w:rsidRPr="00000000">
                  <w:rPr>
                    <w:rtl w:val="0"/>
                  </w:rPr>
                  <w:t xml:space="preserve">1.Intellectual Property (IP) pitfalls</w:t>
                </w:r>
              </w:ins>
            </w:sdtContent>
          </w:sdt>
        </w:p>
      </w:sdtContent>
    </w:sdt>
    <w:sdt>
      <w:sdtPr>
        <w:tag w:val="goog_rdk_72"/>
      </w:sdtPr>
      <w:sdtContent>
        <w:p w:rsidR="00000000" w:rsidDel="00000000" w:rsidP="00000000" w:rsidRDefault="00000000" w:rsidRPr="00000000" w14:paraId="000000EA">
          <w:pPr>
            <w:ind w:left="720" w:firstLine="0"/>
            <w:rPr>
              <w:ins w:author="Magdalena Stepien" w:id="23" w:date="2021-04-09T15:19:26Z"/>
            </w:rPr>
          </w:pPr>
          <w:sdt>
            <w:sdtPr>
              <w:tag w:val="goog_rdk_71"/>
            </w:sdtPr>
            <w:sdtContent>
              <w:ins w:author="Magdalena Stepien" w:id="23" w:date="2021-04-09T15:19:26Z">
                <w:r w:rsidDel="00000000" w:rsidR="00000000" w:rsidRPr="00000000">
                  <w:rPr>
                    <w:rtl w:val="0"/>
                  </w:rPr>
                  <w:t xml:space="preserve">2.License Compliance pitfalls</w:t>
                </w:r>
              </w:ins>
            </w:sdtContent>
          </w:sdt>
        </w:p>
      </w:sdtContent>
    </w:sdt>
    <w:sdt>
      <w:sdtPr>
        <w:tag w:val="goog_rdk_74"/>
      </w:sdtPr>
      <w:sdtContent>
        <w:p w:rsidR="00000000" w:rsidDel="00000000" w:rsidP="00000000" w:rsidRDefault="00000000" w:rsidRPr="00000000" w14:paraId="000000EB">
          <w:pPr>
            <w:ind w:left="720" w:firstLine="0"/>
            <w:rPr>
              <w:ins w:author="Magdalena Stepien" w:id="23" w:date="2021-04-09T15:19:26Z"/>
            </w:rPr>
          </w:pPr>
          <w:sdt>
            <w:sdtPr>
              <w:tag w:val="goog_rdk_73"/>
            </w:sdtPr>
            <w:sdtContent>
              <w:ins w:author="Magdalena Stepien" w:id="23" w:date="2021-04-09T15:19:26Z">
                <w:r w:rsidDel="00000000" w:rsidR="00000000" w:rsidRPr="00000000">
                  <w:rPr>
                    <w:rtl w:val="0"/>
                  </w:rPr>
                  <w:t xml:space="preserve">3.Compliance Process pitfalls</w:t>
                </w:r>
              </w:ins>
            </w:sdtContent>
          </w:sdt>
        </w:p>
      </w:sdtContent>
    </w:sdt>
    <w:p w:rsidR="00000000" w:rsidDel="00000000" w:rsidP="00000000" w:rsidRDefault="00000000" w:rsidRPr="00000000" w14:paraId="000000EC">
      <w:pPr>
        <w:pStyle w:val="Heading2"/>
        <w:rPr/>
      </w:pPr>
      <w:bookmarkStart w:colFirst="0" w:colLast="0" w:name="_heading=h.4higibyvkdoi" w:id="37"/>
      <w:bookmarkEnd w:id="37"/>
      <w:commentRangeEnd w:id="26"/>
      <w:r w:rsidDel="00000000" w:rsidR="00000000" w:rsidRPr="00000000">
        <w:commentReference w:id="26"/>
      </w:r>
      <w:r w:rsidDel="00000000" w:rsidR="00000000" w:rsidRPr="00000000">
        <w:rPr>
          <w:rtl w:val="0"/>
        </w:rPr>
        <w:t xml:space="preserve">Learning Objectives</w:t>
      </w:r>
    </w:p>
    <w:p w:rsidR="00000000" w:rsidDel="00000000" w:rsidP="00000000" w:rsidRDefault="00000000" w:rsidRPr="00000000" w14:paraId="000000ED">
      <w:pPr>
        <w:rPr/>
      </w:pPr>
      <w:r w:rsidDel="00000000" w:rsidR="00000000" w:rsidRPr="00000000">
        <w:rPr>
          <w:rtl w:val="0"/>
        </w:rPr>
        <w:t xml:space="preserve">By the end of this chapter, you should be able to:</w:t>
      </w:r>
    </w:p>
    <w:p w:rsidR="00000000" w:rsidDel="00000000" w:rsidP="00000000" w:rsidRDefault="00000000" w:rsidRPr="00000000" w14:paraId="000000EE">
      <w:pPr>
        <w:numPr>
          <w:ilvl w:val="0"/>
          <w:numId w:val="13"/>
        </w:numPr>
        <w:ind w:left="720" w:hanging="360"/>
        <w:rPr>
          <w:color w:val="000000"/>
          <w:sz w:val="22"/>
          <w:szCs w:val="22"/>
        </w:rPr>
      </w:pPr>
      <w:r w:rsidDel="00000000" w:rsidR="00000000" w:rsidRPr="00000000">
        <w:rPr>
          <w:rtl w:val="0"/>
        </w:rPr>
      </w:r>
    </w:p>
    <w:p w:rsidR="00000000" w:rsidDel="00000000" w:rsidP="00000000" w:rsidRDefault="00000000" w:rsidRPr="00000000" w14:paraId="000000EF">
      <w:pPr>
        <w:pStyle w:val="Heading1"/>
        <w:rPr/>
      </w:pPr>
      <w:r w:rsidDel="00000000" w:rsidR="00000000" w:rsidRPr="00000000">
        <w:rPr>
          <w:rtl w:val="0"/>
        </w:rPr>
      </w:r>
    </w:p>
    <w:p w:rsidR="00000000" w:rsidDel="00000000" w:rsidP="00000000" w:rsidRDefault="00000000" w:rsidRPr="00000000" w14:paraId="000000F0">
      <w:pPr>
        <w:pStyle w:val="Heading1"/>
        <w:rPr>
          <w:highlight w:val="green"/>
        </w:rPr>
      </w:pPr>
      <w:r w:rsidDel="00000000" w:rsidR="00000000" w:rsidRPr="00000000">
        <w:rPr>
          <w:highlight w:val="green"/>
          <w:rtl w:val="0"/>
        </w:rPr>
        <w:t xml:space="preserve">Compliance Pitfalls</w:t>
      </w:r>
    </w:p>
    <w:sdt>
      <w:sdtPr>
        <w:tag w:val="goog_rdk_77"/>
      </w:sdtPr>
      <w:sdtContent>
        <w:p w:rsidR="00000000" w:rsidDel="00000000" w:rsidP="00000000" w:rsidRDefault="00000000" w:rsidRPr="00000000" w14:paraId="000000F1">
          <w:pPr>
            <w:rPr>
              <w:del w:author="Magdalena Stepien" w:id="24" w:date="2021-04-09T15:19:24Z"/>
              <w:color w:val="292934"/>
              <w:sz w:val="24"/>
              <w:szCs w:val="24"/>
              <w:highlight w:val="green"/>
            </w:rPr>
          </w:pPr>
          <w:sdt>
            <w:sdtPr>
              <w:tag w:val="goog_rdk_76"/>
            </w:sdtPr>
            <w:sdtContent>
              <w:del w:author="Magdalena Stepien" w:id="24" w:date="2021-04-09T15:19:24Z">
                <w:r w:rsidDel="00000000" w:rsidR="00000000" w:rsidRPr="00000000">
                  <w:rPr>
                    <w:color w:val="292934"/>
                    <w:sz w:val="24"/>
                    <w:szCs w:val="24"/>
                    <w:highlight w:val="green"/>
                    <w:rtl w:val="0"/>
                  </w:rPr>
                  <w:delText xml:space="preserve">This chapter will describe some potential pitfalls to avoid in the compliance process:</w:delText>
                </w:r>
              </w:del>
            </w:sdtContent>
          </w:sdt>
        </w:p>
      </w:sdtContent>
    </w:sdt>
    <w:sdt>
      <w:sdtPr>
        <w:tag w:val="goog_rdk_79"/>
      </w:sdtPr>
      <w:sdtContent>
        <w:p w:rsidR="00000000" w:rsidDel="00000000" w:rsidP="00000000" w:rsidRDefault="00000000" w:rsidRPr="00000000" w14:paraId="000000F2">
          <w:pPr>
            <w:ind w:left="720" w:hanging="720"/>
            <w:rPr>
              <w:del w:author="Magdalena Stepien" w:id="24" w:date="2021-04-09T15:19:24Z"/>
              <w:color w:val="292934"/>
              <w:sz w:val="24"/>
              <w:szCs w:val="24"/>
              <w:highlight w:val="green"/>
            </w:rPr>
          </w:pPr>
          <w:sdt>
            <w:sdtPr>
              <w:tag w:val="goog_rdk_78"/>
            </w:sdtPr>
            <w:sdtContent>
              <w:del w:author="Magdalena Stepien" w:id="24" w:date="2021-04-09T15:19:24Z">
                <w:r w:rsidDel="00000000" w:rsidR="00000000" w:rsidRPr="00000000">
                  <w:rPr>
                    <w:color w:val="292934"/>
                    <w:sz w:val="24"/>
                    <w:szCs w:val="24"/>
                    <w:highlight w:val="green"/>
                    <w:rtl w:val="0"/>
                  </w:rPr>
                  <w:delText xml:space="preserve">1.Intellectual Property (IP) pitfalls</w:delText>
                </w:r>
              </w:del>
            </w:sdtContent>
          </w:sdt>
        </w:p>
      </w:sdtContent>
    </w:sdt>
    <w:sdt>
      <w:sdtPr>
        <w:tag w:val="goog_rdk_81"/>
      </w:sdtPr>
      <w:sdtContent>
        <w:p w:rsidR="00000000" w:rsidDel="00000000" w:rsidP="00000000" w:rsidRDefault="00000000" w:rsidRPr="00000000" w14:paraId="000000F3">
          <w:pPr>
            <w:ind w:left="720" w:hanging="720"/>
            <w:rPr>
              <w:del w:author="Magdalena Stepien" w:id="24" w:date="2021-04-09T15:19:24Z"/>
              <w:color w:val="292934"/>
              <w:sz w:val="24"/>
              <w:szCs w:val="24"/>
              <w:highlight w:val="green"/>
            </w:rPr>
          </w:pPr>
          <w:sdt>
            <w:sdtPr>
              <w:tag w:val="goog_rdk_80"/>
            </w:sdtPr>
            <w:sdtContent>
              <w:del w:author="Magdalena Stepien" w:id="24" w:date="2021-04-09T15:19:24Z">
                <w:r w:rsidDel="00000000" w:rsidR="00000000" w:rsidRPr="00000000">
                  <w:rPr>
                    <w:color w:val="292934"/>
                    <w:sz w:val="24"/>
                    <w:szCs w:val="24"/>
                    <w:highlight w:val="green"/>
                    <w:rtl w:val="0"/>
                  </w:rPr>
                  <w:delText xml:space="preserve">2.License Compliance pitfalls</w:delText>
                </w:r>
              </w:del>
            </w:sdtContent>
          </w:sdt>
        </w:p>
      </w:sdtContent>
    </w:sdt>
    <w:sdt>
      <w:sdtPr>
        <w:tag w:val="goog_rdk_83"/>
      </w:sdtPr>
      <w:sdtContent>
        <w:p w:rsidR="00000000" w:rsidDel="00000000" w:rsidP="00000000" w:rsidRDefault="00000000" w:rsidRPr="00000000" w14:paraId="000000F4">
          <w:pPr>
            <w:ind w:left="720" w:hanging="720"/>
            <w:rPr>
              <w:del w:author="Magdalena Stepien" w:id="24" w:date="2021-04-09T15:19:24Z"/>
              <w:color w:val="292934"/>
              <w:sz w:val="24"/>
              <w:szCs w:val="24"/>
            </w:rPr>
          </w:pPr>
          <w:sdt>
            <w:sdtPr>
              <w:tag w:val="goog_rdk_82"/>
            </w:sdtPr>
            <w:sdtContent>
              <w:del w:author="Magdalena Stepien" w:id="24" w:date="2021-04-09T15:19:24Z">
                <w:r w:rsidDel="00000000" w:rsidR="00000000" w:rsidRPr="00000000">
                  <w:rPr>
                    <w:color w:val="292934"/>
                    <w:sz w:val="24"/>
                    <w:szCs w:val="24"/>
                    <w:highlight w:val="green"/>
                    <w:rtl w:val="0"/>
                  </w:rPr>
                  <w:delText xml:space="preserve">3.Compliance Process pitfalls</w:delText>
                </w:r>
                <w:r w:rsidDel="00000000" w:rsidR="00000000" w:rsidRPr="00000000">
                  <w:rPr>
                    <w:rtl w:val="0"/>
                  </w:rPr>
                </w:r>
              </w:del>
            </w:sdtContent>
          </w:sdt>
        </w:p>
      </w:sdtContent>
    </w:sdt>
    <w:p w:rsidR="00000000" w:rsidDel="00000000" w:rsidP="00000000" w:rsidRDefault="00000000" w:rsidRPr="00000000" w14:paraId="000000F5">
      <w:pPr>
        <w:pStyle w:val="Heading2"/>
        <w:rPr/>
      </w:pPr>
      <w:bookmarkStart w:colFirst="0" w:colLast="0" w:name="_heading=h.3p3jz6gyn5ff" w:id="38"/>
      <w:bookmarkEnd w:id="38"/>
      <w:r w:rsidDel="00000000" w:rsidR="00000000" w:rsidRPr="00000000">
        <w:br w:type="page"/>
      </w:r>
      <w:r w:rsidDel="00000000" w:rsidR="00000000" w:rsidRPr="00000000">
        <w:rPr>
          <w:rtl w:val="0"/>
        </w:rPr>
        <w:t xml:space="preserve">Intellectual Property Pitfalls</w:t>
      </w:r>
    </w:p>
    <w:tbl>
      <w:tblPr>
        <w:tblStyle w:val="Table2"/>
        <w:tblW w:w="10926.999999999998"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192"/>
        <w:gridCol w:w="3084"/>
        <w:gridCol w:w="4651"/>
        <w:tblGridChange w:id="0">
          <w:tblGrid>
            <w:gridCol w:w="3192"/>
            <w:gridCol w:w="3084"/>
            <w:gridCol w:w="4651"/>
          </w:tblGrid>
        </w:tblGridChange>
      </w:tblGrid>
      <w:tr>
        <w:trPr>
          <w:cantSplit w:val="0"/>
          <w:trHeight w:val="72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6">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Type &amp; 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7">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 Discovery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8">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Avoidance</w:t>
            </w:r>
          </w:p>
        </w:tc>
      </w:tr>
      <w:tr>
        <w:trPr>
          <w:cantSplit w:val="0"/>
          <w:trHeight w:val="66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9">
            <w:pPr>
              <w:rPr>
                <w:b w:val="1"/>
                <w:color w:val="292934"/>
                <w:sz w:val="24"/>
                <w:szCs w:val="24"/>
                <w:highlight w:val="green"/>
              </w:rPr>
            </w:pPr>
            <w:r w:rsidDel="00000000" w:rsidR="00000000" w:rsidRPr="00000000">
              <w:rPr>
                <w:b w:val="1"/>
                <w:color w:val="292934"/>
                <w:sz w:val="24"/>
                <w:szCs w:val="24"/>
                <w:highlight w:val="green"/>
                <w:rtl w:val="0"/>
              </w:rPr>
              <w:t xml:space="preserve">Unplanned inclusion of copyleft Open Source into proprietary or 3rd party code: </w:t>
            </w:r>
          </w:p>
          <w:p w:rsidR="00000000" w:rsidDel="00000000" w:rsidP="00000000" w:rsidRDefault="00000000" w:rsidRPr="00000000" w14:paraId="000000FA">
            <w:pPr>
              <w:rPr>
                <w:color w:val="292934"/>
                <w:sz w:val="24"/>
                <w:szCs w:val="24"/>
                <w:highlight w:val="green"/>
              </w:rPr>
            </w:pPr>
            <w:r w:rsidDel="00000000" w:rsidR="00000000" w:rsidRPr="00000000">
              <w:rPr>
                <w:color w:val="292934"/>
                <w:sz w:val="24"/>
                <w:szCs w:val="24"/>
                <w:highlight w:val="green"/>
                <w:rtl w:val="0"/>
              </w:rPr>
              <w:t xml:space="preserve">This type of failure occurs during the development process when engineers add </w:t>
            </w:r>
            <w:sdt>
              <w:sdtPr>
                <w:tag w:val="goog_rdk_84"/>
              </w:sdtPr>
              <w:sdtContent>
                <w:commentRangeStart w:id="27"/>
              </w:sdtContent>
            </w:sdt>
            <w:r w:rsidDel="00000000" w:rsidR="00000000" w:rsidRPr="00000000">
              <w:rPr>
                <w:color w:val="292934"/>
                <w:sz w:val="24"/>
                <w:szCs w:val="24"/>
                <w:highlight w:val="green"/>
                <w:rtl w:val="0"/>
              </w:rPr>
              <w:t xml:space="preserve">Open Source code</w:t>
            </w:r>
            <w:commentRangeEnd w:id="27"/>
            <w:r w:rsidDel="00000000" w:rsidR="00000000" w:rsidRPr="00000000">
              <w:commentReference w:id="27"/>
            </w:r>
            <w:r w:rsidDel="00000000" w:rsidR="00000000" w:rsidRPr="00000000">
              <w:rPr>
                <w:color w:val="292934"/>
                <w:sz w:val="24"/>
                <w:szCs w:val="24"/>
                <w:highlight w:val="green"/>
                <w:rtl w:val="0"/>
              </w:rPr>
              <w:t xml:space="preserve"> into source code that is intended to be proprietary in conflict with the Open Source policy.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FB">
            <w:pPr>
              <w:rPr>
                <w:color w:val="292934"/>
                <w:sz w:val="24"/>
                <w:szCs w:val="24"/>
                <w:highlight w:val="green"/>
              </w:rPr>
            </w:pPr>
            <w:r w:rsidDel="00000000" w:rsidR="00000000" w:rsidRPr="00000000">
              <w:rPr>
                <w:color w:val="292934"/>
                <w:sz w:val="24"/>
                <w:szCs w:val="24"/>
                <w:highlight w:val="green"/>
                <w:rtl w:val="0"/>
              </w:rPr>
              <w:t xml:space="preserve">This type of failure can be</w:t>
            </w:r>
          </w:p>
          <w:p w:rsidR="00000000" w:rsidDel="00000000" w:rsidP="00000000" w:rsidRDefault="00000000" w:rsidRPr="00000000" w14:paraId="000000FC">
            <w:pPr>
              <w:rPr>
                <w:color w:val="292934"/>
                <w:sz w:val="24"/>
                <w:szCs w:val="24"/>
                <w:highlight w:val="green"/>
              </w:rPr>
            </w:pPr>
            <w:r w:rsidDel="00000000" w:rsidR="00000000" w:rsidRPr="00000000">
              <w:rPr>
                <w:color w:val="292934"/>
                <w:sz w:val="24"/>
                <w:szCs w:val="24"/>
                <w:highlight w:val="green"/>
                <w:rtl w:val="0"/>
              </w:rPr>
              <w:t xml:space="preserve">discovered by scanning or auditing the source code for possible</w:t>
            </w:r>
          </w:p>
          <w:p w:rsidR="00000000" w:rsidDel="00000000" w:rsidP="00000000" w:rsidRDefault="00000000" w:rsidRPr="00000000" w14:paraId="000000FD">
            <w:pPr>
              <w:rPr>
                <w:color w:val="292934"/>
                <w:sz w:val="24"/>
                <w:szCs w:val="24"/>
                <w:highlight w:val="green"/>
              </w:rPr>
            </w:pPr>
            <w:r w:rsidDel="00000000" w:rsidR="00000000" w:rsidRPr="00000000">
              <w:rPr>
                <w:color w:val="292934"/>
                <w:sz w:val="24"/>
                <w:szCs w:val="24"/>
                <w:highlight w:val="green"/>
                <w:rtl w:val="0"/>
              </w:rPr>
              <w:t xml:space="preserve">matches with:</w:t>
            </w:r>
          </w:p>
          <w:p w:rsidR="00000000" w:rsidDel="00000000" w:rsidP="00000000" w:rsidRDefault="00000000" w:rsidRPr="00000000" w14:paraId="000000FE">
            <w:pPr>
              <w:ind w:left="446" w:hanging="446"/>
              <w:rPr>
                <w:color w:val="292934"/>
                <w:sz w:val="24"/>
                <w:szCs w:val="24"/>
                <w:highlight w:val="green"/>
              </w:rPr>
            </w:pPr>
            <w:r w:rsidDel="00000000" w:rsidR="00000000" w:rsidRPr="00000000">
              <w:rPr>
                <w:color w:val="292934"/>
                <w:sz w:val="24"/>
                <w:szCs w:val="24"/>
                <w:highlight w:val="green"/>
                <w:rtl w:val="0"/>
              </w:rPr>
              <w:t xml:space="preserve">•Open Source source code </w:t>
            </w:r>
          </w:p>
          <w:p w:rsidR="00000000" w:rsidDel="00000000" w:rsidP="00000000" w:rsidRDefault="00000000" w:rsidRPr="00000000" w14:paraId="000000FF">
            <w:pPr>
              <w:ind w:left="446" w:hanging="446"/>
              <w:rPr>
                <w:color w:val="292934"/>
                <w:sz w:val="24"/>
                <w:szCs w:val="24"/>
                <w:highlight w:val="green"/>
              </w:rPr>
            </w:pPr>
            <w:r w:rsidDel="00000000" w:rsidR="00000000" w:rsidRPr="00000000">
              <w:rPr>
                <w:color w:val="292934"/>
                <w:sz w:val="24"/>
                <w:szCs w:val="24"/>
                <w:highlight w:val="green"/>
                <w:rtl w:val="0"/>
              </w:rPr>
              <w:t xml:space="preserve">•Copyright notices</w:t>
            </w:r>
          </w:p>
          <w:p w:rsidR="00000000" w:rsidDel="00000000" w:rsidP="00000000" w:rsidRDefault="00000000" w:rsidRPr="00000000" w14:paraId="00000100">
            <w:pPr>
              <w:rPr>
                <w:color w:val="292934"/>
                <w:sz w:val="24"/>
                <w:szCs w:val="24"/>
                <w:highlight w:val="green"/>
              </w:rPr>
            </w:pPr>
            <w:r w:rsidDel="00000000" w:rsidR="00000000" w:rsidRPr="00000000">
              <w:rPr>
                <w:color w:val="292934"/>
                <w:sz w:val="24"/>
                <w:szCs w:val="24"/>
                <w:highlight w:val="green"/>
                <w:rtl w:val="0"/>
              </w:rPr>
              <w:t xml:space="preserve">Automated source code scanning tools may be used for this purpose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1">
            <w:pPr>
              <w:ind w:left="533" w:hanging="533"/>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02">
            <w:pPr>
              <w:ind w:left="533" w:hanging="533"/>
              <w:rPr>
                <w:color w:val="292934"/>
                <w:sz w:val="24"/>
                <w:szCs w:val="24"/>
                <w:highlight w:val="green"/>
              </w:rPr>
            </w:pPr>
            <w:r w:rsidDel="00000000" w:rsidR="00000000" w:rsidRPr="00000000">
              <w:rPr>
                <w:color w:val="292934"/>
                <w:sz w:val="24"/>
                <w:szCs w:val="24"/>
                <w:highlight w:val="green"/>
                <w:rtl w:val="0"/>
              </w:rPr>
              <w:t xml:space="preserve">avoided by: </w:t>
            </w:r>
          </w:p>
          <w:p w:rsidR="00000000" w:rsidDel="00000000" w:rsidP="00000000" w:rsidRDefault="00000000" w:rsidRPr="00000000" w14:paraId="00000103">
            <w:pPr>
              <w:ind w:left="533" w:hanging="533"/>
              <w:rPr>
                <w:color w:val="292934"/>
                <w:sz w:val="24"/>
                <w:szCs w:val="24"/>
                <w:highlight w:val="green"/>
              </w:rPr>
            </w:pPr>
            <w:r w:rsidDel="00000000" w:rsidR="00000000" w:rsidRPr="00000000">
              <w:rPr>
                <w:color w:val="292934"/>
                <w:sz w:val="24"/>
                <w:szCs w:val="24"/>
                <w:highlight w:val="green"/>
                <w:rtl w:val="0"/>
              </w:rPr>
              <w:t xml:space="preserve">•Offering training to engineering staff about compliance issues, the different types of Open Source licenses and the implications of including Open Source in proprietary source code </w:t>
            </w:r>
          </w:p>
          <w:p w:rsidR="00000000" w:rsidDel="00000000" w:rsidP="00000000" w:rsidRDefault="00000000" w:rsidRPr="00000000" w14:paraId="00000104">
            <w:pPr>
              <w:ind w:left="533" w:hanging="533"/>
              <w:rPr>
                <w:color w:val="292934"/>
                <w:sz w:val="24"/>
                <w:szCs w:val="24"/>
                <w:highlight w:val="green"/>
              </w:rPr>
            </w:pPr>
            <w:r w:rsidDel="00000000" w:rsidR="00000000" w:rsidRPr="00000000">
              <w:rPr>
                <w:color w:val="292934"/>
                <w:sz w:val="24"/>
                <w:szCs w:val="24"/>
                <w:highlight w:val="green"/>
                <w:rtl w:val="0"/>
              </w:rPr>
              <w:t xml:space="preserve">•Conducting regular source code scans or audits for all the source code in the build environment.</w:t>
            </w:r>
          </w:p>
        </w:tc>
      </w:tr>
    </w:tbl>
    <w:p w:rsidR="00000000" w:rsidDel="00000000" w:rsidP="00000000" w:rsidRDefault="00000000" w:rsidRPr="00000000" w14:paraId="00000105">
      <w:pPr>
        <w:rPr/>
      </w:pPr>
      <w:sdt>
        <w:sdtPr>
          <w:tag w:val="goog_rdk_86"/>
        </w:sdtPr>
        <w:sdtContent>
          <w:del w:author="Magdalena Stepien" w:id="25" w:date="2021-04-09T15:23:47Z">
            <w:r w:rsidDel="00000000" w:rsidR="00000000" w:rsidRPr="00000000">
              <w:rPr>
                <w:rtl w:val="0"/>
              </w:rPr>
              <w:delText xml:space="preserve">Intellectual Property Pitfalls</w:delText>
            </w:r>
          </w:del>
        </w:sdtContent>
      </w:sdt>
      <w:r w:rsidDel="00000000" w:rsidR="00000000" w:rsidRPr="00000000">
        <w:rPr>
          <w:rtl w:val="0"/>
        </w:rPr>
      </w:r>
    </w:p>
    <w:tbl>
      <w:tblPr>
        <w:tblStyle w:val="Table3"/>
        <w:tblW w:w="10915.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198"/>
        <w:gridCol w:w="3081"/>
        <w:gridCol w:w="4636"/>
        <w:tblGridChange w:id="0">
          <w:tblGrid>
            <w:gridCol w:w="3198"/>
            <w:gridCol w:w="3081"/>
            <w:gridCol w:w="4636"/>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6">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Type &amp; 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 Discovery</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8">
            <w:pPr>
              <w:ind w:left="835" w:hanging="835"/>
              <w:jc w:val="center"/>
              <w:rPr>
                <w:b w:val="1"/>
                <w:color w:val="292934"/>
                <w:sz w:val="24"/>
                <w:szCs w:val="24"/>
                <w:highlight w:val="green"/>
              </w:rPr>
            </w:pPr>
            <w:r w:rsidDel="00000000" w:rsidR="00000000" w:rsidRPr="00000000">
              <w:rPr>
                <w:b w:val="1"/>
                <w:color w:val="292934"/>
                <w:sz w:val="24"/>
                <w:szCs w:val="24"/>
                <w:highlight w:val="green"/>
                <w:rtl w:val="0"/>
              </w:rPr>
              <w:t xml:space="preserve">Avoidance</w:t>
            </w:r>
          </w:p>
        </w:tc>
      </w:tr>
      <w:tr>
        <w:trPr>
          <w:cantSplit w:val="0"/>
          <w:trHeight w:val="484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rPr>
                <w:b w:val="1"/>
                <w:color w:val="292934"/>
                <w:sz w:val="24"/>
                <w:szCs w:val="24"/>
                <w:highlight w:val="green"/>
              </w:rPr>
            </w:pPr>
            <w:r w:rsidDel="00000000" w:rsidR="00000000" w:rsidRPr="00000000">
              <w:rPr>
                <w:b w:val="1"/>
                <w:color w:val="292934"/>
                <w:sz w:val="24"/>
                <w:szCs w:val="24"/>
                <w:highlight w:val="green"/>
                <w:rtl w:val="0"/>
              </w:rPr>
              <w:t xml:space="preserve">Unplanned linking of copyleft Open Source and proprietary source code: </w:t>
            </w:r>
          </w:p>
          <w:p w:rsidR="00000000" w:rsidDel="00000000" w:rsidP="00000000" w:rsidRDefault="00000000" w:rsidRPr="00000000" w14:paraId="0000010A">
            <w:pPr>
              <w:rPr>
                <w:color w:val="292934"/>
                <w:sz w:val="24"/>
                <w:szCs w:val="24"/>
                <w:highlight w:val="green"/>
              </w:rPr>
            </w:pPr>
            <w:r w:rsidDel="00000000" w:rsidR="00000000" w:rsidRPr="00000000">
              <w:rPr>
                <w:color w:val="292934"/>
                <w:sz w:val="24"/>
                <w:szCs w:val="24"/>
                <w:highlight w:val="green"/>
                <w:rtl w:val="0"/>
              </w:rPr>
              <w:t xml:space="preserve">This type of failure occurs as </w:t>
            </w:r>
          </w:p>
          <w:p w:rsidR="00000000" w:rsidDel="00000000" w:rsidP="00000000" w:rsidRDefault="00000000" w:rsidRPr="00000000" w14:paraId="0000010B">
            <w:pPr>
              <w:rPr>
                <w:color w:val="292934"/>
                <w:sz w:val="24"/>
                <w:szCs w:val="24"/>
                <w:highlight w:val="green"/>
              </w:rPr>
            </w:pPr>
            <w:r w:rsidDel="00000000" w:rsidR="00000000" w:rsidRPr="00000000">
              <w:rPr>
                <w:color w:val="292934"/>
                <w:sz w:val="24"/>
                <w:szCs w:val="24"/>
                <w:highlight w:val="green"/>
                <w:rtl w:val="0"/>
              </w:rPr>
              <w:t xml:space="preserve">a result of linking software with conflicting or incompatible licenses. The legal effect of linking is subject to debate in the Open Source community.</w:t>
            </w:r>
          </w:p>
          <w:p w:rsidR="00000000" w:rsidDel="00000000" w:rsidP="00000000" w:rsidRDefault="00000000" w:rsidRPr="00000000" w14:paraId="0000010C">
            <w:pPr>
              <w:rPr>
                <w:color w:val="292934"/>
                <w:sz w:val="24"/>
                <w:szCs w:val="24"/>
                <w:highlight w:val="gree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D">
            <w:pPr>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0E">
            <w:pPr>
              <w:rPr>
                <w:color w:val="292934"/>
                <w:sz w:val="24"/>
                <w:szCs w:val="24"/>
                <w:highlight w:val="green"/>
              </w:rPr>
            </w:pPr>
            <w:r w:rsidDel="00000000" w:rsidR="00000000" w:rsidRPr="00000000">
              <w:rPr>
                <w:color w:val="292934"/>
                <w:sz w:val="24"/>
                <w:szCs w:val="24"/>
                <w:highlight w:val="green"/>
                <w:rtl w:val="0"/>
              </w:rPr>
              <w:t xml:space="preserve">discovered using a</w:t>
            </w:r>
          </w:p>
          <w:p w:rsidR="00000000" w:rsidDel="00000000" w:rsidP="00000000" w:rsidRDefault="00000000" w:rsidRPr="00000000" w14:paraId="0000010F">
            <w:pPr>
              <w:rPr>
                <w:color w:val="292934"/>
                <w:sz w:val="24"/>
                <w:szCs w:val="24"/>
                <w:highlight w:val="green"/>
              </w:rPr>
            </w:pPr>
            <w:r w:rsidDel="00000000" w:rsidR="00000000" w:rsidRPr="00000000">
              <w:rPr>
                <w:color w:val="292934"/>
                <w:sz w:val="24"/>
                <w:szCs w:val="24"/>
                <w:highlight w:val="green"/>
                <w:rtl w:val="0"/>
              </w:rPr>
              <w:t xml:space="preserve">dependency tracking tool </w:t>
            </w:r>
          </w:p>
          <w:p w:rsidR="00000000" w:rsidDel="00000000" w:rsidP="00000000" w:rsidRDefault="00000000" w:rsidRPr="00000000" w14:paraId="00000110">
            <w:pPr>
              <w:rPr>
                <w:color w:val="292934"/>
                <w:sz w:val="24"/>
                <w:szCs w:val="24"/>
                <w:highlight w:val="green"/>
              </w:rPr>
            </w:pPr>
            <w:r w:rsidDel="00000000" w:rsidR="00000000" w:rsidRPr="00000000">
              <w:rPr>
                <w:color w:val="292934"/>
                <w:sz w:val="24"/>
                <w:szCs w:val="24"/>
                <w:highlight w:val="green"/>
                <w:rtl w:val="0"/>
              </w:rPr>
              <w:t xml:space="preserve">that shows any linking between</w:t>
            </w:r>
          </w:p>
          <w:p w:rsidR="00000000" w:rsidDel="00000000" w:rsidP="00000000" w:rsidRDefault="00000000" w:rsidRPr="00000000" w14:paraId="00000111">
            <w:pPr>
              <w:rPr>
                <w:color w:val="292934"/>
                <w:sz w:val="24"/>
                <w:szCs w:val="24"/>
                <w:highlight w:val="green"/>
              </w:rPr>
            </w:pPr>
            <w:r w:rsidDel="00000000" w:rsidR="00000000" w:rsidRPr="00000000">
              <w:rPr>
                <w:color w:val="292934"/>
                <w:sz w:val="24"/>
                <w:szCs w:val="24"/>
                <w:highlight w:val="green"/>
                <w:rtl w:val="0"/>
              </w:rPr>
              <w:t xml:space="preserve">different software</w:t>
            </w:r>
          </w:p>
          <w:p w:rsidR="00000000" w:rsidDel="00000000" w:rsidP="00000000" w:rsidRDefault="00000000" w:rsidRPr="00000000" w14:paraId="00000112">
            <w:pPr>
              <w:rPr>
                <w:color w:val="292934"/>
                <w:sz w:val="24"/>
                <w:szCs w:val="24"/>
                <w:highlight w:val="green"/>
              </w:rPr>
            </w:pPr>
            <w:r w:rsidDel="00000000" w:rsidR="00000000" w:rsidRPr="00000000">
              <w:rPr>
                <w:color w:val="292934"/>
                <w:sz w:val="24"/>
                <w:szCs w:val="24"/>
                <w:highlight w:val="green"/>
                <w:rtl w:val="0"/>
              </w:rPr>
              <w:t xml:space="preserve">components.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3">
            <w:pPr>
              <w:ind w:left="835" w:hanging="835"/>
              <w:rPr>
                <w:color w:val="292934"/>
                <w:sz w:val="24"/>
                <w:szCs w:val="24"/>
                <w:highlight w:val="green"/>
              </w:rPr>
            </w:pPr>
            <w:r w:rsidDel="00000000" w:rsidR="00000000" w:rsidRPr="00000000">
              <w:rPr>
                <w:color w:val="292934"/>
                <w:sz w:val="24"/>
                <w:szCs w:val="24"/>
                <w:highlight w:val="green"/>
                <w:rtl w:val="0"/>
              </w:rPr>
              <w:t xml:space="preserve">This type of failure can be</w:t>
            </w:r>
          </w:p>
          <w:p w:rsidR="00000000" w:rsidDel="00000000" w:rsidP="00000000" w:rsidRDefault="00000000" w:rsidRPr="00000000" w14:paraId="00000114">
            <w:pPr>
              <w:ind w:left="835" w:hanging="835"/>
              <w:rPr>
                <w:color w:val="292934"/>
                <w:sz w:val="24"/>
                <w:szCs w:val="24"/>
                <w:highlight w:val="green"/>
              </w:rPr>
            </w:pPr>
            <w:r w:rsidDel="00000000" w:rsidR="00000000" w:rsidRPr="00000000">
              <w:rPr>
                <w:color w:val="292934"/>
                <w:sz w:val="24"/>
                <w:szCs w:val="24"/>
                <w:highlight w:val="green"/>
                <w:rtl w:val="0"/>
              </w:rPr>
              <w:t xml:space="preserve">avoided by:</w:t>
            </w:r>
          </w:p>
          <w:p w:rsidR="00000000" w:rsidDel="00000000" w:rsidP="00000000" w:rsidRDefault="00000000" w:rsidRPr="00000000" w14:paraId="00000115">
            <w:pPr>
              <w:ind w:left="835" w:hanging="835"/>
              <w:rPr>
                <w:color w:val="292934"/>
                <w:sz w:val="24"/>
                <w:szCs w:val="24"/>
                <w:highlight w:val="green"/>
              </w:rPr>
            </w:pPr>
            <w:r w:rsidDel="00000000" w:rsidR="00000000" w:rsidRPr="00000000">
              <w:rPr>
                <w:color w:val="292934"/>
                <w:sz w:val="24"/>
                <w:szCs w:val="24"/>
                <w:highlight w:val="green"/>
                <w:rtl w:val="0"/>
              </w:rPr>
              <w:t xml:space="preserve">1.Offering training to engineering staff to avoid linking software components with licenses that conflict with your Open Source policies which will take a position on these legal risks</w:t>
            </w:r>
          </w:p>
          <w:p w:rsidR="00000000" w:rsidDel="00000000" w:rsidP="00000000" w:rsidRDefault="00000000" w:rsidRPr="00000000" w14:paraId="00000116">
            <w:pPr>
              <w:ind w:left="835" w:hanging="835"/>
              <w:rPr>
                <w:color w:val="292934"/>
                <w:sz w:val="24"/>
                <w:szCs w:val="24"/>
                <w:highlight w:val="green"/>
              </w:rPr>
            </w:pPr>
            <w:r w:rsidDel="00000000" w:rsidR="00000000" w:rsidRPr="00000000">
              <w:rPr>
                <w:color w:val="292934"/>
                <w:sz w:val="24"/>
                <w:szCs w:val="24"/>
                <w:highlight w:val="green"/>
                <w:rtl w:val="0"/>
              </w:rPr>
              <w:t xml:space="preserve">2.Continuously running the dependency tracking tool over your build environment</w:t>
            </w:r>
          </w:p>
        </w:tc>
      </w:tr>
      <w:tr>
        <w:trPr>
          <w:cantSplit w:val="0"/>
          <w:trHeight w:val="27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rPr>
                <w:b w:val="1"/>
                <w:color w:val="292934"/>
                <w:sz w:val="24"/>
                <w:szCs w:val="24"/>
                <w:highlight w:val="green"/>
              </w:rPr>
            </w:pPr>
            <w:sdt>
              <w:sdtPr>
                <w:tag w:val="goog_rdk_87"/>
              </w:sdtPr>
              <w:sdtContent>
                <w:commentRangeStart w:id="28"/>
              </w:sdtContent>
            </w:sdt>
            <w:r w:rsidDel="00000000" w:rsidR="00000000" w:rsidRPr="00000000">
              <w:rPr>
                <w:b w:val="1"/>
                <w:color w:val="292934"/>
                <w:sz w:val="24"/>
                <w:szCs w:val="24"/>
                <w:highlight w:val="green"/>
                <w:rtl w:val="0"/>
              </w:rPr>
              <w:t xml:space="preserve">Inclusion of proprietary </w:t>
            </w:r>
          </w:p>
          <w:p w:rsidR="00000000" w:rsidDel="00000000" w:rsidP="00000000" w:rsidRDefault="00000000" w:rsidRPr="00000000" w14:paraId="00000118">
            <w:pPr>
              <w:rPr>
                <w:b w:val="1"/>
                <w:color w:val="292934"/>
                <w:sz w:val="24"/>
                <w:szCs w:val="24"/>
                <w:highlight w:val="green"/>
              </w:rPr>
            </w:pPr>
            <w:r w:rsidDel="00000000" w:rsidR="00000000" w:rsidRPr="00000000">
              <w:rPr>
                <w:b w:val="1"/>
                <w:color w:val="292934"/>
                <w:sz w:val="24"/>
                <w:szCs w:val="24"/>
                <w:highlight w:val="green"/>
                <w:rtl w:val="0"/>
              </w:rPr>
              <w:t xml:space="preserve">code into copyleft Open Source through </w:t>
            </w:r>
          </w:p>
          <w:p w:rsidR="00000000" w:rsidDel="00000000" w:rsidP="00000000" w:rsidRDefault="00000000" w:rsidRPr="00000000" w14:paraId="00000119">
            <w:pPr>
              <w:rPr>
                <w:b w:val="1"/>
                <w:color w:val="292934"/>
                <w:sz w:val="24"/>
                <w:szCs w:val="24"/>
                <w:highlight w:val="green"/>
              </w:rPr>
            </w:pPr>
            <w:r w:rsidDel="00000000" w:rsidR="00000000" w:rsidRPr="00000000">
              <w:rPr>
                <w:b w:val="1"/>
                <w:color w:val="292934"/>
                <w:sz w:val="24"/>
                <w:szCs w:val="24"/>
                <w:highlight w:val="green"/>
                <w:rtl w:val="0"/>
              </w:rPr>
              <w:t xml:space="preserve">source code modifications</w:t>
            </w:r>
            <w:commentRangeEnd w:id="28"/>
            <w:r w:rsidDel="00000000" w:rsidR="00000000" w:rsidRPr="00000000">
              <w:commentReference w:id="28"/>
            </w:r>
            <w:r w:rsidDel="00000000" w:rsidR="00000000" w:rsidRPr="00000000">
              <w:rPr>
                <w:b w:val="1"/>
                <w:color w:val="292934"/>
                <w:sz w:val="24"/>
                <w:szCs w:val="24"/>
                <w:highlight w:val="green"/>
                <w:rtl w:val="0"/>
              </w:rPr>
              <w:t xml:space="preserv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A">
            <w:pPr>
              <w:rPr>
                <w:color w:val="292934"/>
                <w:sz w:val="24"/>
                <w:szCs w:val="24"/>
                <w:highlight w:val="green"/>
              </w:rPr>
            </w:pPr>
            <w:r w:rsidDel="00000000" w:rsidR="00000000" w:rsidRPr="00000000">
              <w:rPr>
                <w:color w:val="292934"/>
                <w:sz w:val="24"/>
                <w:szCs w:val="24"/>
                <w:highlight w:val="green"/>
                <w:rtl w:val="0"/>
              </w:rPr>
              <w:t xml:space="preserve">This type of failure can be</w:t>
            </w:r>
          </w:p>
          <w:p w:rsidR="00000000" w:rsidDel="00000000" w:rsidP="00000000" w:rsidRDefault="00000000" w:rsidRPr="00000000" w14:paraId="0000011B">
            <w:pPr>
              <w:rPr>
                <w:color w:val="292934"/>
                <w:sz w:val="24"/>
                <w:szCs w:val="24"/>
                <w:highlight w:val="green"/>
              </w:rPr>
            </w:pPr>
            <w:r w:rsidDel="00000000" w:rsidR="00000000" w:rsidRPr="00000000">
              <w:rPr>
                <w:color w:val="292934"/>
                <w:sz w:val="24"/>
                <w:szCs w:val="24"/>
                <w:highlight w:val="green"/>
                <w:rtl w:val="0"/>
              </w:rPr>
              <w:t xml:space="preserve">discovered using the audits or scans to identify and analyze the source code you introduced to the Open Source component.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C">
            <w:pPr>
              <w:ind w:left="835" w:hanging="835"/>
              <w:rPr>
                <w:color w:val="292934"/>
                <w:sz w:val="24"/>
                <w:szCs w:val="24"/>
                <w:highlight w:val="green"/>
              </w:rPr>
            </w:pPr>
            <w:r w:rsidDel="00000000" w:rsidR="00000000" w:rsidRPr="00000000">
              <w:rPr>
                <w:color w:val="292934"/>
                <w:sz w:val="24"/>
                <w:szCs w:val="24"/>
                <w:highlight w:val="green"/>
                <w:rtl w:val="0"/>
              </w:rPr>
              <w:t xml:space="preserve">This type of failures can be</w:t>
            </w:r>
          </w:p>
          <w:p w:rsidR="00000000" w:rsidDel="00000000" w:rsidP="00000000" w:rsidRDefault="00000000" w:rsidRPr="00000000" w14:paraId="0000011D">
            <w:pPr>
              <w:ind w:left="835" w:hanging="835"/>
              <w:rPr>
                <w:color w:val="292934"/>
                <w:sz w:val="24"/>
                <w:szCs w:val="24"/>
                <w:highlight w:val="green"/>
              </w:rPr>
            </w:pPr>
            <w:r w:rsidDel="00000000" w:rsidR="00000000" w:rsidRPr="00000000">
              <w:rPr>
                <w:color w:val="292934"/>
                <w:sz w:val="24"/>
                <w:szCs w:val="24"/>
                <w:highlight w:val="green"/>
                <w:rtl w:val="0"/>
              </w:rPr>
              <w:t xml:space="preserve">avoided by:</w:t>
            </w:r>
          </w:p>
          <w:p w:rsidR="00000000" w:rsidDel="00000000" w:rsidP="00000000" w:rsidRDefault="00000000" w:rsidRPr="00000000" w14:paraId="0000011E">
            <w:pPr>
              <w:ind w:left="835" w:hanging="835"/>
              <w:rPr>
                <w:color w:val="292934"/>
                <w:sz w:val="24"/>
                <w:szCs w:val="24"/>
                <w:highlight w:val="green"/>
              </w:rPr>
            </w:pPr>
            <w:r w:rsidDel="00000000" w:rsidR="00000000" w:rsidRPr="00000000">
              <w:rPr>
                <w:color w:val="292934"/>
                <w:sz w:val="24"/>
                <w:szCs w:val="24"/>
                <w:highlight w:val="green"/>
                <w:rtl w:val="0"/>
              </w:rPr>
              <w:t xml:space="preserve">1.Offering training to engineering staff</w:t>
            </w:r>
          </w:p>
          <w:p w:rsidR="00000000" w:rsidDel="00000000" w:rsidP="00000000" w:rsidRDefault="00000000" w:rsidRPr="00000000" w14:paraId="0000011F">
            <w:pPr>
              <w:ind w:left="835" w:hanging="835"/>
              <w:rPr>
                <w:color w:val="292934"/>
                <w:sz w:val="24"/>
                <w:szCs w:val="24"/>
                <w:highlight w:val="green"/>
              </w:rPr>
            </w:pPr>
            <w:r w:rsidDel="00000000" w:rsidR="00000000" w:rsidRPr="00000000">
              <w:rPr>
                <w:color w:val="292934"/>
                <w:sz w:val="24"/>
                <w:szCs w:val="24"/>
                <w:highlight w:val="green"/>
                <w:rtl w:val="0"/>
              </w:rPr>
              <w:t xml:space="preserve">2.Conducting regular code audits</w:t>
            </w:r>
          </w:p>
        </w:tc>
      </w:tr>
    </w:tbl>
    <w:p w:rsidR="00000000" w:rsidDel="00000000" w:rsidP="00000000" w:rsidRDefault="00000000" w:rsidRPr="00000000" w14:paraId="00000120">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2"/>
        <w:rPr/>
      </w:pPr>
      <w:bookmarkStart w:colFirst="0" w:colLast="0" w:name="_heading=h.hraezvtw3i1q" w:id="39"/>
      <w:bookmarkEnd w:id="39"/>
      <w:sdt>
        <w:sdtPr>
          <w:tag w:val="goog_rdk_88"/>
        </w:sdtPr>
        <w:sdtContent>
          <w:commentRangeStart w:id="29"/>
        </w:sdtContent>
      </w:sdt>
      <w:r w:rsidDel="00000000" w:rsidR="00000000" w:rsidRPr="00000000">
        <w:rPr>
          <w:rtl w:val="0"/>
        </w:rPr>
        <w:t xml:space="preserve">License Compliance Pitfalls</w:t>
      </w:r>
      <w:commentRangeEnd w:id="29"/>
      <w:r w:rsidDel="00000000" w:rsidR="00000000" w:rsidRPr="00000000">
        <w:commentReference w:id="29"/>
      </w:r>
      <w:r w:rsidDel="00000000" w:rsidR="00000000" w:rsidRPr="00000000">
        <w:rPr>
          <w:rtl w:val="0"/>
        </w:rPr>
      </w:r>
    </w:p>
    <w:tbl>
      <w:tblPr>
        <w:tblStyle w:val="Table4"/>
        <w:tblW w:w="1080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939"/>
        <w:gridCol w:w="6861"/>
        <w:tblGridChange w:id="0">
          <w:tblGrid>
            <w:gridCol w:w="3939"/>
            <w:gridCol w:w="6861"/>
          </w:tblGrid>
        </w:tblGridChange>
      </w:tblGrid>
      <w:tr>
        <w:trPr>
          <w:cantSplit w:val="0"/>
          <w:trHeight w:val="55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2">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Type &amp; Description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3">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Avoidance</w:t>
            </w:r>
          </w:p>
        </w:tc>
      </w:tr>
      <w:tr>
        <w:trPr>
          <w:cantSplit w:val="0"/>
          <w:trHeight w:val="27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4">
            <w:pPr>
              <w:rPr>
                <w:b w:val="1"/>
                <w:color w:val="292934"/>
                <w:sz w:val="24"/>
                <w:szCs w:val="24"/>
                <w:highlight w:val="green"/>
              </w:rPr>
            </w:pPr>
            <w:sdt>
              <w:sdtPr>
                <w:tag w:val="goog_rdk_89"/>
              </w:sdtPr>
              <w:sdtContent>
                <w:commentRangeStart w:id="30"/>
              </w:sdtContent>
            </w:sdt>
            <w:r w:rsidDel="00000000" w:rsidR="00000000" w:rsidRPr="00000000">
              <w:rPr>
                <w:b w:val="1"/>
                <w:color w:val="292934"/>
                <w:sz w:val="24"/>
                <w:szCs w:val="24"/>
                <w:highlight w:val="green"/>
                <w:rtl w:val="0"/>
              </w:rPr>
              <w:t xml:space="preserve">Failure to Provide Accompanying Source Code/appropriate license, attribution or notice information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5">
            <w:pPr>
              <w:rPr>
                <w:color w:val="292934"/>
                <w:sz w:val="24"/>
                <w:szCs w:val="24"/>
                <w:highlight w:val="green"/>
              </w:rPr>
            </w:pPr>
            <w:commentRangeEnd w:id="30"/>
            <w:r w:rsidDel="00000000" w:rsidR="00000000" w:rsidRPr="00000000">
              <w:commentReference w:id="30"/>
            </w:r>
            <w:r w:rsidDel="00000000" w:rsidR="00000000" w:rsidRPr="00000000">
              <w:rPr>
                <w:color w:val="292934"/>
                <w:sz w:val="24"/>
                <w:szCs w:val="24"/>
                <w:highlight w:val="green"/>
                <w:rtl w:val="0"/>
              </w:rPr>
              <w:t xml:space="preserve">This type of failure can be avoided by making source code capture and publishing a checklist item in the product release cycle before the product becomes available in the market place.</w:t>
            </w:r>
          </w:p>
        </w:tc>
      </w:tr>
      <w:tr>
        <w:trPr>
          <w:cantSplit w:val="0"/>
          <w:trHeight w:val="217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6">
            <w:pPr>
              <w:rPr>
                <w:b w:val="1"/>
                <w:color w:val="292934"/>
                <w:sz w:val="24"/>
                <w:szCs w:val="24"/>
                <w:highlight w:val="green"/>
              </w:rPr>
            </w:pPr>
            <w:sdt>
              <w:sdtPr>
                <w:tag w:val="goog_rdk_90"/>
              </w:sdtPr>
              <w:sdtContent>
                <w:commentRangeStart w:id="31"/>
              </w:sdtContent>
            </w:sdt>
            <w:r w:rsidDel="00000000" w:rsidR="00000000" w:rsidRPr="00000000">
              <w:rPr>
                <w:b w:val="1"/>
                <w:color w:val="292934"/>
                <w:sz w:val="24"/>
                <w:szCs w:val="24"/>
                <w:highlight w:val="green"/>
                <w:rtl w:val="0"/>
              </w:rPr>
              <w:t xml:space="preserve">Providing the Incorrect Version of Accompanying Source 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7">
            <w:pPr>
              <w:rPr>
                <w:color w:val="292934"/>
                <w:sz w:val="24"/>
                <w:szCs w:val="24"/>
                <w:highlight w:val="green"/>
              </w:rPr>
            </w:pPr>
            <w:commentRangeEnd w:id="31"/>
            <w:r w:rsidDel="00000000" w:rsidR="00000000" w:rsidRPr="00000000">
              <w:commentReference w:id="31"/>
            </w:r>
            <w:r w:rsidDel="00000000" w:rsidR="00000000" w:rsidRPr="00000000">
              <w:rPr>
                <w:color w:val="292934"/>
                <w:sz w:val="24"/>
                <w:szCs w:val="24"/>
                <w:highlight w:val="green"/>
                <w:rtl w:val="0"/>
              </w:rPr>
              <w:t xml:space="preserve">This type of failure can be avoided by adding a verification </w:t>
            </w:r>
          </w:p>
          <w:p w:rsidR="00000000" w:rsidDel="00000000" w:rsidP="00000000" w:rsidRDefault="00000000" w:rsidRPr="00000000" w14:paraId="00000128">
            <w:pPr>
              <w:rPr>
                <w:color w:val="292934"/>
                <w:sz w:val="24"/>
                <w:szCs w:val="24"/>
                <w:highlight w:val="green"/>
              </w:rPr>
            </w:pPr>
            <w:r w:rsidDel="00000000" w:rsidR="00000000" w:rsidRPr="00000000">
              <w:rPr>
                <w:color w:val="292934"/>
                <w:sz w:val="24"/>
                <w:szCs w:val="24"/>
                <w:highlight w:val="green"/>
                <w:rtl w:val="0"/>
              </w:rPr>
              <w:t xml:space="preserve">step into the compliance process to ensure that the accompanying source code for the binary version is being published.</w:t>
            </w:r>
          </w:p>
          <w:p w:rsidR="00000000" w:rsidDel="00000000" w:rsidP="00000000" w:rsidRDefault="00000000" w:rsidRPr="00000000" w14:paraId="00000129">
            <w:pPr>
              <w:rPr>
                <w:color w:val="292934"/>
                <w:sz w:val="24"/>
                <w:szCs w:val="24"/>
                <w:highlight w:val="green"/>
              </w:rPr>
            </w:pPr>
            <w:r w:rsidDel="00000000" w:rsidR="00000000" w:rsidRPr="00000000">
              <w:rPr>
                <w:rtl w:val="0"/>
              </w:rPr>
            </w:r>
          </w:p>
        </w:tc>
      </w:tr>
      <w:tr>
        <w:trPr>
          <w:cantSplit w:val="0"/>
          <w:trHeight w:val="261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A">
            <w:pPr>
              <w:spacing w:line="259" w:lineRule="auto"/>
              <w:rPr>
                <w:b w:val="1"/>
                <w:color w:val="292934"/>
                <w:sz w:val="24"/>
                <w:szCs w:val="24"/>
                <w:highlight w:val="green"/>
              </w:rPr>
            </w:pPr>
            <w:sdt>
              <w:sdtPr>
                <w:tag w:val="goog_rdk_91"/>
              </w:sdtPr>
              <w:sdtContent>
                <w:commentRangeStart w:id="32"/>
              </w:sdtContent>
            </w:sdt>
            <w:r w:rsidDel="00000000" w:rsidR="00000000" w:rsidRPr="00000000">
              <w:rPr>
                <w:b w:val="1"/>
                <w:color w:val="292934"/>
                <w:sz w:val="24"/>
                <w:szCs w:val="24"/>
                <w:highlight w:val="green"/>
                <w:rtl w:val="0"/>
              </w:rPr>
              <w:t xml:space="preserve">Failure to Provide Accompanying Source Code for Open Source Component Modifications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B">
            <w:pPr>
              <w:spacing w:line="259" w:lineRule="auto"/>
              <w:rPr>
                <w:color w:val="292934"/>
                <w:sz w:val="24"/>
                <w:szCs w:val="24"/>
                <w:highlight w:val="green"/>
              </w:rPr>
            </w:pPr>
            <w:commentRangeEnd w:id="32"/>
            <w:r w:rsidDel="00000000" w:rsidR="00000000" w:rsidRPr="00000000">
              <w:commentReference w:id="32"/>
            </w:r>
            <w:r w:rsidDel="00000000" w:rsidR="00000000" w:rsidRPr="00000000">
              <w:rPr>
                <w:color w:val="292934"/>
                <w:sz w:val="24"/>
                <w:szCs w:val="24"/>
                <w:highlight w:val="green"/>
                <w:rtl w:val="0"/>
              </w:rPr>
              <w:t xml:space="preserve">This type of failure can be avoided by adding a verification </w:t>
            </w:r>
          </w:p>
          <w:p w:rsidR="00000000" w:rsidDel="00000000" w:rsidP="00000000" w:rsidRDefault="00000000" w:rsidRPr="00000000" w14:paraId="0000012C">
            <w:pPr>
              <w:spacing w:line="259" w:lineRule="auto"/>
              <w:rPr>
                <w:color w:val="292934"/>
                <w:sz w:val="24"/>
                <w:szCs w:val="24"/>
                <w:highlight w:val="green"/>
              </w:rPr>
            </w:pPr>
            <w:r w:rsidDel="00000000" w:rsidR="00000000" w:rsidRPr="00000000">
              <w:rPr>
                <w:color w:val="292934"/>
                <w:sz w:val="24"/>
                <w:szCs w:val="24"/>
                <w:highlight w:val="green"/>
                <w:rtl w:val="0"/>
              </w:rPr>
              <w:t xml:space="preserve">step into the compliance process to ensure that source code for modifications are published, rather than only the original source code for the Open Source component</w:t>
            </w:r>
          </w:p>
          <w:p w:rsidR="00000000" w:rsidDel="00000000" w:rsidP="00000000" w:rsidRDefault="00000000" w:rsidRPr="00000000" w14:paraId="0000012D">
            <w:pPr>
              <w:spacing w:line="259" w:lineRule="auto"/>
              <w:rPr>
                <w:color w:val="292934"/>
                <w:sz w:val="24"/>
                <w:szCs w:val="24"/>
                <w:highlight w:val="green"/>
              </w:rPr>
            </w:pPr>
            <w:r w:rsidDel="00000000" w:rsidR="00000000" w:rsidRPr="00000000">
              <w:rPr>
                <w:rtl w:val="0"/>
              </w:rPr>
            </w:r>
          </w:p>
        </w:tc>
      </w:tr>
    </w:tbl>
    <w:p w:rsidR="00000000" w:rsidDel="00000000" w:rsidP="00000000" w:rsidRDefault="00000000" w:rsidRPr="00000000" w14:paraId="0000012E">
      <w:pPr>
        <w:rPr/>
      </w:pPr>
      <w:sdt>
        <w:sdtPr>
          <w:tag w:val="goog_rdk_93"/>
        </w:sdtPr>
        <w:sdtContent>
          <w:del w:author="Magdalena Stepien" w:id="26" w:date="2021-04-09T15:25:22Z">
            <w:r w:rsidDel="00000000" w:rsidR="00000000" w:rsidRPr="00000000">
              <w:rPr>
                <w:rtl w:val="0"/>
              </w:rPr>
              <w:delText xml:space="preserve">License Compliance Pitfalls</w:delText>
            </w:r>
          </w:del>
        </w:sdtContent>
      </w:sdt>
      <w:r w:rsidDel="00000000" w:rsidR="00000000" w:rsidRPr="00000000">
        <w:rPr>
          <w:rtl w:val="0"/>
        </w:rPr>
      </w:r>
    </w:p>
    <w:tbl>
      <w:tblPr>
        <w:tblStyle w:val="Table5"/>
        <w:tblW w:w="1080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3942"/>
        <w:gridCol w:w="6858"/>
        <w:tblGridChange w:id="0">
          <w:tblGrid>
            <w:gridCol w:w="3942"/>
            <w:gridCol w:w="6858"/>
          </w:tblGrid>
        </w:tblGridChange>
      </w:tblGrid>
      <w:tr>
        <w:trPr>
          <w:cantSplit w:val="0"/>
          <w:trHeight w:val="7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2F">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Type &amp; Description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0">
            <w:pPr>
              <w:ind w:left="835" w:hanging="835"/>
              <w:jc w:val="center"/>
              <w:rPr>
                <w:b w:val="1"/>
                <w:color w:val="292934"/>
                <w:sz w:val="24"/>
                <w:szCs w:val="24"/>
                <w:highlight w:val="green"/>
              </w:rPr>
            </w:pPr>
            <w:r w:rsidDel="00000000" w:rsidR="00000000" w:rsidRPr="00000000">
              <w:rPr>
                <w:b w:val="1"/>
                <w:color w:val="292934"/>
                <w:sz w:val="24"/>
                <w:szCs w:val="24"/>
                <w:highlight w:val="green"/>
                <w:rtl w:val="0"/>
              </w:rPr>
              <w:t xml:space="preserve">Avoidance</w:t>
            </w:r>
          </w:p>
        </w:tc>
      </w:tr>
      <w:tr>
        <w:trPr>
          <w:cantSplit w:val="0"/>
          <w:trHeight w:val="645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1">
            <w:pPr>
              <w:rPr>
                <w:b w:val="1"/>
                <w:color w:val="292934"/>
                <w:sz w:val="24"/>
                <w:szCs w:val="24"/>
                <w:highlight w:val="green"/>
              </w:rPr>
            </w:pPr>
            <w:r w:rsidDel="00000000" w:rsidR="00000000" w:rsidRPr="00000000">
              <w:rPr>
                <w:b w:val="1"/>
                <w:color w:val="292934"/>
                <w:sz w:val="24"/>
                <w:szCs w:val="24"/>
                <w:highlight w:val="green"/>
                <w:rtl w:val="0"/>
              </w:rPr>
              <w:t xml:space="preserve">Failure to mark Open Source </w:t>
            </w:r>
          </w:p>
          <w:p w:rsidR="00000000" w:rsidDel="00000000" w:rsidP="00000000" w:rsidRDefault="00000000" w:rsidRPr="00000000" w14:paraId="00000132">
            <w:pPr>
              <w:rPr>
                <w:b w:val="1"/>
                <w:color w:val="292934"/>
                <w:sz w:val="24"/>
                <w:szCs w:val="24"/>
                <w:highlight w:val="green"/>
              </w:rPr>
            </w:pPr>
            <w:r w:rsidDel="00000000" w:rsidR="00000000" w:rsidRPr="00000000">
              <w:rPr>
                <w:b w:val="1"/>
                <w:color w:val="292934"/>
                <w:sz w:val="24"/>
                <w:szCs w:val="24"/>
                <w:highlight w:val="green"/>
                <w:rtl w:val="0"/>
              </w:rPr>
              <w:t xml:space="preserve">Source Code </w:t>
            </w:r>
          </w:p>
          <w:p w:rsidR="00000000" w:rsidDel="00000000" w:rsidP="00000000" w:rsidRDefault="00000000" w:rsidRPr="00000000" w14:paraId="00000133">
            <w:pPr>
              <w:rPr>
                <w:b w:val="1"/>
                <w:color w:val="292934"/>
                <w:sz w:val="24"/>
                <w:szCs w:val="24"/>
                <w:highlight w:val="green"/>
              </w:rPr>
            </w:pPr>
            <w:r w:rsidDel="00000000" w:rsidR="00000000" w:rsidRPr="00000000">
              <w:rPr>
                <w:b w:val="1"/>
                <w:color w:val="292934"/>
                <w:sz w:val="24"/>
                <w:szCs w:val="24"/>
                <w:highlight w:val="green"/>
                <w:rtl w:val="0"/>
              </w:rPr>
              <w:t xml:space="preserve">Modifications:</w:t>
            </w:r>
          </w:p>
          <w:p w:rsidR="00000000" w:rsidDel="00000000" w:rsidP="00000000" w:rsidRDefault="00000000" w:rsidRPr="00000000" w14:paraId="00000134">
            <w:pPr>
              <w:rPr>
                <w:color w:val="292934"/>
                <w:sz w:val="24"/>
                <w:szCs w:val="24"/>
                <w:highlight w:val="green"/>
              </w:rPr>
            </w:pPr>
            <w:r w:rsidDel="00000000" w:rsidR="00000000" w:rsidRPr="00000000">
              <w:rPr>
                <w:color w:val="292934"/>
                <w:sz w:val="24"/>
                <w:szCs w:val="24"/>
                <w:highlight w:val="green"/>
                <w:rtl w:val="0"/>
              </w:rPr>
              <w:t xml:space="preserve">Failure to mark Open Source source code that has been changed as required by the Open Source license (or providing information about modifications which has an insufficient level of detail or clarity to satisfy the license)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ind w:left="835" w:hanging="835"/>
              <w:rPr>
                <w:color w:val="292934"/>
                <w:sz w:val="24"/>
                <w:szCs w:val="24"/>
                <w:highlight w:val="green"/>
              </w:rPr>
            </w:pPr>
            <w:r w:rsidDel="00000000" w:rsidR="00000000" w:rsidRPr="00000000">
              <w:rPr>
                <w:color w:val="292934"/>
                <w:sz w:val="24"/>
                <w:szCs w:val="24"/>
                <w:highlight w:val="green"/>
                <w:rtl w:val="0"/>
              </w:rPr>
              <w:t xml:space="preserve">This type of failure can be avoided by:</w:t>
            </w:r>
          </w:p>
          <w:p w:rsidR="00000000" w:rsidDel="00000000" w:rsidP="00000000" w:rsidRDefault="00000000" w:rsidRPr="00000000" w14:paraId="00000136">
            <w:pPr>
              <w:ind w:left="835" w:hanging="835"/>
              <w:rPr>
                <w:color w:val="292934"/>
                <w:sz w:val="24"/>
                <w:szCs w:val="24"/>
                <w:highlight w:val="green"/>
              </w:rPr>
            </w:pPr>
            <w:r w:rsidDel="00000000" w:rsidR="00000000" w:rsidRPr="00000000">
              <w:rPr>
                <w:color w:val="292934"/>
                <w:sz w:val="24"/>
                <w:szCs w:val="24"/>
                <w:highlight w:val="green"/>
                <w:rtl w:val="0"/>
              </w:rPr>
              <w:t xml:space="preserve">1.Adding source code modification marking as a verification step before releasing the source code </w:t>
            </w:r>
          </w:p>
          <w:p w:rsidR="00000000" w:rsidDel="00000000" w:rsidP="00000000" w:rsidRDefault="00000000" w:rsidRPr="00000000" w14:paraId="00000137">
            <w:pPr>
              <w:ind w:left="835" w:hanging="835"/>
              <w:rPr>
                <w:color w:val="292934"/>
                <w:sz w:val="24"/>
                <w:szCs w:val="24"/>
                <w:highlight w:val="green"/>
              </w:rPr>
            </w:pPr>
            <w:r w:rsidDel="00000000" w:rsidR="00000000" w:rsidRPr="00000000">
              <w:rPr>
                <w:color w:val="292934"/>
                <w:sz w:val="24"/>
                <w:szCs w:val="24"/>
                <w:highlight w:val="green"/>
                <w:rtl w:val="0"/>
              </w:rPr>
              <w:t xml:space="preserve">2.Offering training to engineering staff to ensure they update copyright markings or license information of all Open Source or proprietary software that is going to be released to the public</w:t>
            </w:r>
          </w:p>
        </w:tc>
      </w:tr>
    </w:tbl>
    <w:p w:rsidR="00000000" w:rsidDel="00000000" w:rsidP="00000000" w:rsidRDefault="00000000" w:rsidRPr="00000000" w14:paraId="00000138">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139">
      <w:pPr>
        <w:pStyle w:val="Heading2"/>
        <w:rPr/>
      </w:pPr>
      <w:bookmarkStart w:colFirst="0" w:colLast="0" w:name="_heading=h.rfqh3xy84fav" w:id="40"/>
      <w:bookmarkEnd w:id="40"/>
      <w:r w:rsidDel="00000000" w:rsidR="00000000" w:rsidRPr="00000000">
        <w:rPr>
          <w:rtl w:val="0"/>
        </w:rPr>
        <w:t xml:space="preserve">Compliance Process Failures</w:t>
      </w:r>
    </w:p>
    <w:tbl>
      <w:tblPr>
        <w:tblStyle w:val="Table6"/>
        <w:tblW w:w="1080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776"/>
        <w:gridCol w:w="4110"/>
        <w:gridCol w:w="3914"/>
        <w:tblGridChange w:id="0">
          <w:tblGrid>
            <w:gridCol w:w="2776"/>
            <w:gridCol w:w="4110"/>
            <w:gridCol w:w="3914"/>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A">
            <w:pPr>
              <w:ind w:left="533" w:hanging="533"/>
              <w:jc w:val="center"/>
              <w:rPr>
                <w:b w:val="1"/>
                <w:color w:val="292934"/>
                <w:sz w:val="24"/>
                <w:szCs w:val="24"/>
                <w:highlight w:val="green"/>
              </w:rPr>
            </w:pPr>
            <w:sdt>
              <w:sdtPr>
                <w:tag w:val="goog_rdk_94"/>
              </w:sdtPr>
              <w:sdtContent>
                <w:commentRangeStart w:id="33"/>
              </w:sdtContent>
            </w:sdt>
            <w:r w:rsidDel="00000000" w:rsidR="00000000" w:rsidRPr="00000000">
              <w:rPr>
                <w:b w:val="1"/>
                <w:color w:val="292934"/>
                <w:sz w:val="24"/>
                <w:szCs w:val="24"/>
                <w:highlight w:val="green"/>
                <w:rtl w:val="0"/>
              </w:rPr>
              <w:t xml:space="preserve">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B">
            <w:pPr>
              <w:ind w:left="533" w:hanging="533"/>
              <w:jc w:val="center"/>
              <w:rPr>
                <w:b w:val="1"/>
                <w:color w:val="292934"/>
                <w:sz w:val="24"/>
                <w:szCs w:val="24"/>
                <w:highlight w:val="green"/>
              </w:rPr>
            </w:pPr>
            <w:commentRangeEnd w:id="33"/>
            <w:r w:rsidDel="00000000" w:rsidR="00000000" w:rsidRPr="00000000">
              <w:commentReference w:id="33"/>
            </w:r>
            <w:r w:rsidDel="00000000" w:rsidR="00000000" w:rsidRPr="00000000">
              <w:rPr>
                <w:b w:val="1"/>
                <w:color w:val="292934"/>
                <w:sz w:val="24"/>
                <w:szCs w:val="24"/>
                <w:highlight w:val="green"/>
                <w:rtl w:val="0"/>
              </w:rPr>
              <w:t xml:space="preserve">Avoidance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C">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Prevention</w:t>
            </w:r>
          </w:p>
        </w:tc>
      </w:tr>
      <w:tr>
        <w:trPr>
          <w:cantSplit w:val="0"/>
          <w:trHeight w:val="442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D">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Failure by developers to seek approval</w:t>
            </w:r>
          </w:p>
          <w:p w:rsidR="00000000" w:rsidDel="00000000" w:rsidP="00000000" w:rsidRDefault="00000000" w:rsidRPr="00000000" w14:paraId="0000013E">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to use Open Source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40">
            <w:pPr>
              <w:spacing w:line="259" w:lineRule="auto"/>
              <w:rPr>
                <w:color w:val="292934"/>
                <w:sz w:val="24"/>
                <w:szCs w:val="24"/>
                <w:highlight w:val="green"/>
              </w:rPr>
            </w:pPr>
            <w:r w:rsidDel="00000000" w:rsidR="00000000" w:rsidRPr="00000000">
              <w:rPr>
                <w:color w:val="292934"/>
                <w:sz w:val="24"/>
                <w:szCs w:val="24"/>
                <w:highlight w:val="green"/>
                <w:rtl w:val="0"/>
              </w:rPr>
              <w:t xml:space="preserve">avoided by offering training to Engineering staff on the </w:t>
            </w:r>
          </w:p>
          <w:p w:rsidR="00000000" w:rsidDel="00000000" w:rsidP="00000000" w:rsidRDefault="00000000" w:rsidRPr="00000000" w14:paraId="00000141">
            <w:pPr>
              <w:spacing w:line="259" w:lineRule="auto"/>
              <w:rPr>
                <w:color w:val="292934"/>
                <w:sz w:val="24"/>
                <w:szCs w:val="24"/>
                <w:highlight w:val="green"/>
              </w:rPr>
            </w:pPr>
            <w:r w:rsidDel="00000000" w:rsidR="00000000" w:rsidRPr="00000000">
              <w:rPr>
                <w:color w:val="292934"/>
                <w:sz w:val="24"/>
                <w:szCs w:val="24"/>
                <w:highlight w:val="green"/>
                <w:rtl w:val="0"/>
              </w:rPr>
              <w:t xml:space="preserve">company’s Open Source policies and </w:t>
            </w:r>
          </w:p>
          <w:p w:rsidR="00000000" w:rsidDel="00000000" w:rsidP="00000000" w:rsidRDefault="00000000" w:rsidRPr="00000000" w14:paraId="00000142">
            <w:pPr>
              <w:spacing w:line="259" w:lineRule="auto"/>
              <w:rPr>
                <w:color w:val="292934"/>
                <w:sz w:val="24"/>
                <w:szCs w:val="24"/>
                <w:highlight w:val="green"/>
              </w:rPr>
            </w:pPr>
            <w:r w:rsidDel="00000000" w:rsidR="00000000" w:rsidRPr="00000000">
              <w:rPr>
                <w:color w:val="292934"/>
                <w:sz w:val="24"/>
                <w:szCs w:val="24"/>
                <w:highlight w:val="green"/>
                <w:rtl w:val="0"/>
              </w:rPr>
              <w:t xml:space="preserve">processes.</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3">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44">
            <w:pPr>
              <w:spacing w:line="259" w:lineRule="auto"/>
              <w:rPr>
                <w:color w:val="292934"/>
                <w:sz w:val="24"/>
                <w:szCs w:val="24"/>
                <w:highlight w:val="green"/>
              </w:rPr>
            </w:pPr>
            <w:r w:rsidDel="00000000" w:rsidR="00000000" w:rsidRPr="00000000">
              <w:rPr>
                <w:color w:val="292934"/>
                <w:sz w:val="24"/>
                <w:szCs w:val="24"/>
                <w:highlight w:val="green"/>
                <w:rtl w:val="0"/>
              </w:rPr>
              <w:t xml:space="preserve">prevented by:</w:t>
            </w:r>
          </w:p>
          <w:p w:rsidR="00000000" w:rsidDel="00000000" w:rsidP="00000000" w:rsidRDefault="00000000" w:rsidRPr="00000000" w14:paraId="00000145">
            <w:pPr>
              <w:spacing w:line="259" w:lineRule="auto"/>
              <w:rPr>
                <w:color w:val="292934"/>
                <w:sz w:val="24"/>
                <w:szCs w:val="24"/>
                <w:highlight w:val="green"/>
              </w:rPr>
            </w:pPr>
            <w:r w:rsidDel="00000000" w:rsidR="00000000" w:rsidRPr="00000000">
              <w:rPr>
                <w:color w:val="292934"/>
                <w:sz w:val="24"/>
                <w:szCs w:val="24"/>
                <w:highlight w:val="green"/>
                <w:rtl w:val="0"/>
              </w:rPr>
              <w:t xml:space="preserve">1.Conducting periodic full scan for the software platform to detect any “undeclared” Open Source usage</w:t>
            </w:r>
          </w:p>
          <w:p w:rsidR="00000000" w:rsidDel="00000000" w:rsidP="00000000" w:rsidRDefault="00000000" w:rsidRPr="00000000" w14:paraId="00000146">
            <w:pPr>
              <w:spacing w:line="259" w:lineRule="auto"/>
              <w:rPr>
                <w:color w:val="292934"/>
                <w:sz w:val="24"/>
                <w:szCs w:val="24"/>
                <w:highlight w:val="green"/>
              </w:rPr>
            </w:pPr>
            <w:r w:rsidDel="00000000" w:rsidR="00000000" w:rsidRPr="00000000">
              <w:rPr>
                <w:color w:val="292934"/>
                <w:sz w:val="24"/>
                <w:szCs w:val="24"/>
                <w:highlight w:val="green"/>
                <w:rtl w:val="0"/>
              </w:rPr>
              <w:t xml:space="preserve">2.Offering training to engineering staff on the company's Open Source policies and processes</w:t>
            </w:r>
          </w:p>
          <w:p w:rsidR="00000000" w:rsidDel="00000000" w:rsidP="00000000" w:rsidRDefault="00000000" w:rsidRPr="00000000" w14:paraId="00000147">
            <w:pPr>
              <w:spacing w:line="259" w:lineRule="auto"/>
              <w:rPr>
                <w:color w:val="292934"/>
                <w:sz w:val="24"/>
                <w:szCs w:val="24"/>
                <w:highlight w:val="green"/>
              </w:rPr>
            </w:pPr>
            <w:r w:rsidDel="00000000" w:rsidR="00000000" w:rsidRPr="00000000">
              <w:rPr>
                <w:color w:val="292934"/>
                <w:sz w:val="24"/>
                <w:szCs w:val="24"/>
                <w:highlight w:val="green"/>
                <w:rtl w:val="0"/>
              </w:rPr>
              <w:t xml:space="preserve">3.Including compliance in the employees performance review</w:t>
            </w:r>
          </w:p>
          <w:p w:rsidR="00000000" w:rsidDel="00000000" w:rsidP="00000000" w:rsidRDefault="00000000" w:rsidRPr="00000000" w14:paraId="00000148">
            <w:pPr>
              <w:spacing w:line="259" w:lineRule="auto"/>
              <w:rPr>
                <w:color w:val="292934"/>
                <w:sz w:val="24"/>
                <w:szCs w:val="24"/>
                <w:highlight w:val="green"/>
              </w:rPr>
            </w:pPr>
            <w:r w:rsidDel="00000000" w:rsidR="00000000" w:rsidRPr="00000000">
              <w:rPr>
                <w:rtl w:val="0"/>
              </w:rPr>
            </w:r>
          </w:p>
        </w:tc>
      </w:tr>
      <w:tr>
        <w:trPr>
          <w:cantSplit w:val="0"/>
          <w:trHeight w:val="391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9">
            <w:pPr>
              <w:rPr>
                <w:b w:val="1"/>
                <w:color w:val="292934"/>
                <w:sz w:val="24"/>
                <w:szCs w:val="24"/>
                <w:highlight w:val="green"/>
              </w:rPr>
            </w:pPr>
            <w:r w:rsidDel="00000000" w:rsidR="00000000" w:rsidRPr="00000000">
              <w:rPr>
                <w:b w:val="1"/>
                <w:color w:val="292934"/>
                <w:sz w:val="24"/>
                <w:szCs w:val="24"/>
                <w:highlight w:val="green"/>
                <w:rtl w:val="0"/>
              </w:rPr>
              <w:t xml:space="preserve">Failure to take the </w:t>
            </w:r>
          </w:p>
          <w:p w:rsidR="00000000" w:rsidDel="00000000" w:rsidP="00000000" w:rsidRDefault="00000000" w:rsidRPr="00000000" w14:paraId="0000014A">
            <w:pPr>
              <w:rPr>
                <w:b w:val="1"/>
                <w:color w:val="292934"/>
                <w:sz w:val="24"/>
                <w:szCs w:val="24"/>
                <w:highlight w:val="green"/>
              </w:rPr>
            </w:pPr>
            <w:r w:rsidDel="00000000" w:rsidR="00000000" w:rsidRPr="00000000">
              <w:rPr>
                <w:b w:val="1"/>
                <w:color w:val="292934"/>
                <w:sz w:val="24"/>
                <w:szCs w:val="24"/>
                <w:highlight w:val="green"/>
                <w:rtl w:val="0"/>
              </w:rPr>
              <w:t xml:space="preserve">Open Source training</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B">
            <w:pPr>
              <w:ind w:left="533" w:hanging="533"/>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4C">
            <w:pPr>
              <w:ind w:left="533" w:hanging="533"/>
              <w:rPr>
                <w:color w:val="292934"/>
                <w:sz w:val="24"/>
                <w:szCs w:val="24"/>
                <w:highlight w:val="green"/>
              </w:rPr>
            </w:pPr>
            <w:r w:rsidDel="00000000" w:rsidR="00000000" w:rsidRPr="00000000">
              <w:rPr>
                <w:color w:val="292934"/>
                <w:sz w:val="24"/>
                <w:szCs w:val="24"/>
                <w:highlight w:val="green"/>
                <w:rtl w:val="0"/>
              </w:rPr>
              <w:t xml:space="preserve">avoided by ensuring that the </w:t>
            </w:r>
          </w:p>
          <w:p w:rsidR="00000000" w:rsidDel="00000000" w:rsidP="00000000" w:rsidRDefault="00000000" w:rsidRPr="00000000" w14:paraId="0000014D">
            <w:pPr>
              <w:ind w:left="533" w:hanging="533"/>
              <w:rPr>
                <w:color w:val="292934"/>
                <w:sz w:val="24"/>
                <w:szCs w:val="24"/>
                <w:highlight w:val="green"/>
              </w:rPr>
            </w:pPr>
            <w:r w:rsidDel="00000000" w:rsidR="00000000" w:rsidRPr="00000000">
              <w:rPr>
                <w:color w:val="292934"/>
                <w:sz w:val="24"/>
                <w:szCs w:val="24"/>
                <w:highlight w:val="green"/>
                <w:rtl w:val="0"/>
              </w:rPr>
              <w:t xml:space="preserve">completion of the Open Source training is</w:t>
            </w:r>
          </w:p>
          <w:p w:rsidR="00000000" w:rsidDel="00000000" w:rsidP="00000000" w:rsidRDefault="00000000" w:rsidRPr="00000000" w14:paraId="0000014E">
            <w:pPr>
              <w:ind w:left="533" w:hanging="533"/>
              <w:rPr>
                <w:color w:val="292934"/>
                <w:sz w:val="24"/>
                <w:szCs w:val="24"/>
                <w:highlight w:val="green"/>
              </w:rPr>
            </w:pPr>
            <w:r w:rsidDel="00000000" w:rsidR="00000000" w:rsidRPr="00000000">
              <w:rPr>
                <w:color w:val="292934"/>
                <w:sz w:val="24"/>
                <w:szCs w:val="24"/>
                <w:highlight w:val="green"/>
                <w:rtl w:val="0"/>
              </w:rPr>
              <w:t xml:space="preserve">part of the employee’s</w:t>
            </w:r>
          </w:p>
          <w:p w:rsidR="00000000" w:rsidDel="00000000" w:rsidP="00000000" w:rsidRDefault="00000000" w:rsidRPr="00000000" w14:paraId="0000014F">
            <w:pPr>
              <w:ind w:left="533" w:hanging="533"/>
              <w:rPr>
                <w:color w:val="292934"/>
                <w:sz w:val="24"/>
                <w:szCs w:val="24"/>
                <w:highlight w:val="green"/>
              </w:rPr>
            </w:pPr>
            <w:r w:rsidDel="00000000" w:rsidR="00000000" w:rsidRPr="00000000">
              <w:rPr>
                <w:color w:val="292934"/>
                <w:sz w:val="24"/>
                <w:szCs w:val="24"/>
                <w:highlight w:val="green"/>
                <w:rtl w:val="0"/>
              </w:rPr>
              <w:t xml:space="preserve">professional development plan and it is monitored for completion as part of the performance review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0">
            <w:pPr>
              <w:ind w:left="533" w:hanging="533"/>
              <w:jc w:val="both"/>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51">
            <w:pPr>
              <w:ind w:left="533" w:hanging="533"/>
              <w:jc w:val="both"/>
              <w:rPr>
                <w:color w:val="292934"/>
                <w:sz w:val="24"/>
                <w:szCs w:val="24"/>
                <w:highlight w:val="green"/>
              </w:rPr>
            </w:pPr>
            <w:r w:rsidDel="00000000" w:rsidR="00000000" w:rsidRPr="00000000">
              <w:rPr>
                <w:color w:val="292934"/>
                <w:sz w:val="24"/>
                <w:szCs w:val="24"/>
                <w:highlight w:val="green"/>
                <w:rtl w:val="0"/>
              </w:rPr>
              <w:t xml:space="preserve">prevented by mandating</w:t>
            </w:r>
          </w:p>
          <w:p w:rsidR="00000000" w:rsidDel="00000000" w:rsidP="00000000" w:rsidRDefault="00000000" w:rsidRPr="00000000" w14:paraId="00000152">
            <w:pPr>
              <w:ind w:left="533" w:hanging="533"/>
              <w:jc w:val="both"/>
              <w:rPr>
                <w:color w:val="292934"/>
                <w:sz w:val="24"/>
                <w:szCs w:val="24"/>
                <w:highlight w:val="green"/>
              </w:rPr>
            </w:pPr>
            <w:r w:rsidDel="00000000" w:rsidR="00000000" w:rsidRPr="00000000">
              <w:rPr>
                <w:color w:val="292934"/>
                <w:sz w:val="24"/>
                <w:szCs w:val="24"/>
                <w:highlight w:val="green"/>
                <w:rtl w:val="0"/>
              </w:rPr>
              <w:t xml:space="preserve">engineering staff to take the Open Source training by a specific date</w:t>
            </w:r>
          </w:p>
        </w:tc>
      </w:tr>
    </w:tbl>
    <w:p w:rsidR="00000000" w:rsidDel="00000000" w:rsidP="00000000" w:rsidRDefault="00000000" w:rsidRPr="00000000" w14:paraId="00000153">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154">
      <w:pPr>
        <w:rPr/>
      </w:pPr>
      <w:sdt>
        <w:sdtPr>
          <w:tag w:val="goog_rdk_96"/>
        </w:sdtPr>
        <w:sdtContent>
          <w:del w:author="Magdalena Stepien" w:id="27" w:date="2021-04-09T15:27:26Z">
            <w:r w:rsidDel="00000000" w:rsidR="00000000" w:rsidRPr="00000000">
              <w:rPr>
                <w:rtl w:val="0"/>
              </w:rPr>
              <w:delText xml:space="preserve">Compliance Process Failures</w:delText>
            </w:r>
          </w:del>
        </w:sdtContent>
      </w:sdt>
      <w:r w:rsidDel="00000000" w:rsidR="00000000" w:rsidRPr="00000000">
        <w:rPr>
          <w:rtl w:val="0"/>
        </w:rPr>
      </w:r>
    </w:p>
    <w:tbl>
      <w:tblPr>
        <w:tblStyle w:val="Table7"/>
        <w:tblW w:w="1080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700"/>
        <w:gridCol w:w="4629"/>
        <w:gridCol w:w="3471"/>
        <w:tblGridChange w:id="0">
          <w:tblGrid>
            <w:gridCol w:w="2700"/>
            <w:gridCol w:w="4629"/>
            <w:gridCol w:w="3471"/>
          </w:tblGrid>
        </w:tblGridChange>
      </w:tblGrid>
      <w:tr>
        <w:trPr>
          <w:cantSplit w:val="0"/>
          <w:trHeight w:val="66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5">
            <w:pPr>
              <w:ind w:left="533" w:hanging="533"/>
              <w:jc w:val="center"/>
              <w:rPr>
                <w:b w:val="1"/>
                <w:color w:val="292934"/>
                <w:sz w:val="24"/>
                <w:szCs w:val="24"/>
                <w:highlight w:val="green"/>
              </w:rPr>
            </w:pPr>
            <w:r w:rsidDel="00000000" w:rsidR="00000000" w:rsidRPr="00000000">
              <w:rPr>
                <w:b w:val="1"/>
                <w:color w:val="292934"/>
                <w:sz w:val="24"/>
                <w:szCs w:val="24"/>
                <w:highlight w:val="green"/>
                <w:rtl w:val="0"/>
              </w:rPr>
              <w:t xml:space="preserve">Description</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6">
            <w:pPr>
              <w:ind w:left="835" w:hanging="835"/>
              <w:jc w:val="center"/>
              <w:rPr>
                <w:b w:val="1"/>
                <w:color w:val="292934"/>
                <w:sz w:val="24"/>
                <w:szCs w:val="24"/>
                <w:highlight w:val="green"/>
              </w:rPr>
            </w:pPr>
            <w:r w:rsidDel="00000000" w:rsidR="00000000" w:rsidRPr="00000000">
              <w:rPr>
                <w:b w:val="1"/>
                <w:color w:val="292934"/>
                <w:sz w:val="24"/>
                <w:szCs w:val="24"/>
                <w:highlight w:val="green"/>
                <w:rtl w:val="0"/>
              </w:rPr>
              <w:t xml:space="preserve">Avoidance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7">
            <w:pPr>
              <w:ind w:left="835" w:hanging="835"/>
              <w:jc w:val="center"/>
              <w:rPr>
                <w:b w:val="1"/>
                <w:color w:val="292934"/>
                <w:sz w:val="24"/>
                <w:szCs w:val="24"/>
                <w:highlight w:val="green"/>
              </w:rPr>
            </w:pPr>
            <w:r w:rsidDel="00000000" w:rsidR="00000000" w:rsidRPr="00000000">
              <w:rPr>
                <w:b w:val="1"/>
                <w:color w:val="292934"/>
                <w:sz w:val="24"/>
                <w:szCs w:val="24"/>
                <w:highlight w:val="green"/>
                <w:rtl w:val="0"/>
              </w:rPr>
              <w:t xml:space="preserve">Prevention</w:t>
            </w:r>
          </w:p>
        </w:tc>
      </w:tr>
      <w:tr>
        <w:trPr>
          <w:cantSplit w:val="0"/>
          <w:trHeight w:val="22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8">
            <w:pPr>
              <w:rPr>
                <w:b w:val="1"/>
                <w:color w:val="292934"/>
                <w:sz w:val="24"/>
                <w:szCs w:val="24"/>
                <w:highlight w:val="green"/>
              </w:rPr>
            </w:pPr>
            <w:r w:rsidDel="00000000" w:rsidR="00000000" w:rsidRPr="00000000">
              <w:rPr>
                <w:b w:val="1"/>
                <w:color w:val="292934"/>
                <w:sz w:val="24"/>
                <w:szCs w:val="24"/>
                <w:highlight w:val="green"/>
                <w:rtl w:val="0"/>
              </w:rPr>
              <w:t xml:space="preserve">Failure to audit </w:t>
            </w:r>
          </w:p>
          <w:p w:rsidR="00000000" w:rsidDel="00000000" w:rsidP="00000000" w:rsidRDefault="00000000" w:rsidRPr="00000000" w14:paraId="00000159">
            <w:pPr>
              <w:rPr>
                <w:b w:val="1"/>
                <w:color w:val="292934"/>
                <w:sz w:val="24"/>
                <w:szCs w:val="24"/>
                <w:highlight w:val="green"/>
              </w:rPr>
            </w:pPr>
            <w:r w:rsidDel="00000000" w:rsidR="00000000" w:rsidRPr="00000000">
              <w:rPr>
                <w:b w:val="1"/>
                <w:color w:val="292934"/>
                <w:sz w:val="24"/>
                <w:szCs w:val="24"/>
                <w:highlight w:val="green"/>
                <w:rtl w:val="0"/>
              </w:rPr>
              <w:t xml:space="preserve">the source 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A">
            <w:pPr>
              <w:ind w:left="835" w:hanging="835"/>
              <w:rPr>
                <w:color w:val="292934"/>
                <w:sz w:val="24"/>
                <w:szCs w:val="24"/>
                <w:highlight w:val="green"/>
              </w:rPr>
            </w:pPr>
            <w:r w:rsidDel="00000000" w:rsidR="00000000" w:rsidRPr="00000000">
              <w:rPr>
                <w:color w:val="292934"/>
                <w:sz w:val="24"/>
                <w:szCs w:val="24"/>
                <w:highlight w:val="green"/>
                <w:rtl w:val="0"/>
              </w:rPr>
              <w:t xml:space="preserve">This type of failure can be avoided by:</w:t>
            </w:r>
          </w:p>
          <w:p w:rsidR="00000000" w:rsidDel="00000000" w:rsidP="00000000" w:rsidRDefault="00000000" w:rsidRPr="00000000" w14:paraId="0000015B">
            <w:pPr>
              <w:ind w:left="835" w:hanging="835"/>
              <w:rPr>
                <w:color w:val="292934"/>
                <w:sz w:val="24"/>
                <w:szCs w:val="24"/>
                <w:highlight w:val="green"/>
              </w:rPr>
            </w:pPr>
            <w:r w:rsidDel="00000000" w:rsidR="00000000" w:rsidRPr="00000000">
              <w:rPr>
                <w:color w:val="292934"/>
                <w:sz w:val="24"/>
                <w:szCs w:val="24"/>
                <w:highlight w:val="green"/>
                <w:rtl w:val="0"/>
              </w:rPr>
              <w:t xml:space="preserve">1.Conducting periodic source code scans/audits </w:t>
            </w:r>
          </w:p>
          <w:p w:rsidR="00000000" w:rsidDel="00000000" w:rsidP="00000000" w:rsidRDefault="00000000" w:rsidRPr="00000000" w14:paraId="0000015C">
            <w:pPr>
              <w:ind w:left="835" w:hanging="835"/>
              <w:rPr>
                <w:color w:val="292934"/>
                <w:sz w:val="24"/>
                <w:szCs w:val="24"/>
                <w:highlight w:val="green"/>
              </w:rPr>
            </w:pPr>
            <w:r w:rsidDel="00000000" w:rsidR="00000000" w:rsidRPr="00000000">
              <w:rPr>
                <w:color w:val="292934"/>
                <w:sz w:val="24"/>
                <w:szCs w:val="24"/>
                <w:highlight w:val="green"/>
                <w:rtl w:val="0"/>
              </w:rPr>
              <w:t xml:space="preserve">2.Ensuring that auditing is a milestone in the iterative development process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5D">
            <w:pPr>
              <w:ind w:left="835" w:hanging="835"/>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5E">
            <w:pPr>
              <w:ind w:left="835" w:hanging="835"/>
              <w:rPr>
                <w:color w:val="292934"/>
                <w:sz w:val="24"/>
                <w:szCs w:val="24"/>
                <w:highlight w:val="green"/>
              </w:rPr>
            </w:pPr>
            <w:r w:rsidDel="00000000" w:rsidR="00000000" w:rsidRPr="00000000">
              <w:rPr>
                <w:color w:val="292934"/>
                <w:sz w:val="24"/>
                <w:szCs w:val="24"/>
                <w:highlight w:val="green"/>
                <w:rtl w:val="0"/>
              </w:rPr>
              <w:t xml:space="preserve">prevented by:</w:t>
            </w:r>
          </w:p>
          <w:p w:rsidR="00000000" w:rsidDel="00000000" w:rsidP="00000000" w:rsidRDefault="00000000" w:rsidRPr="00000000" w14:paraId="0000015F">
            <w:pPr>
              <w:ind w:left="835" w:hanging="835"/>
              <w:rPr>
                <w:color w:val="292934"/>
                <w:sz w:val="24"/>
                <w:szCs w:val="24"/>
                <w:highlight w:val="green"/>
              </w:rPr>
            </w:pPr>
            <w:r w:rsidDel="00000000" w:rsidR="00000000" w:rsidRPr="00000000">
              <w:rPr>
                <w:color w:val="292934"/>
                <w:sz w:val="24"/>
                <w:szCs w:val="24"/>
                <w:highlight w:val="green"/>
                <w:rtl w:val="0"/>
              </w:rPr>
              <w:t xml:space="preserve">1.Providing proper staffing as to not fall behind in schedule</w:t>
            </w:r>
          </w:p>
          <w:p w:rsidR="00000000" w:rsidDel="00000000" w:rsidP="00000000" w:rsidRDefault="00000000" w:rsidRPr="00000000" w14:paraId="00000160">
            <w:pPr>
              <w:ind w:left="835" w:hanging="835"/>
              <w:rPr>
                <w:color w:val="292934"/>
                <w:sz w:val="24"/>
                <w:szCs w:val="24"/>
                <w:highlight w:val="green"/>
              </w:rPr>
            </w:pPr>
            <w:r w:rsidDel="00000000" w:rsidR="00000000" w:rsidRPr="00000000">
              <w:rPr>
                <w:color w:val="292934"/>
                <w:sz w:val="24"/>
                <w:szCs w:val="24"/>
                <w:highlight w:val="green"/>
                <w:rtl w:val="0"/>
              </w:rPr>
              <w:t xml:space="preserve">2.Enforcing periodic audits </w:t>
            </w:r>
          </w:p>
        </w:tc>
      </w:tr>
      <w:tr>
        <w:trPr>
          <w:cantSplit w:val="0"/>
          <w:trHeight w:val="3195"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1">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Failure to resolve </w:t>
            </w:r>
          </w:p>
          <w:p w:rsidR="00000000" w:rsidDel="00000000" w:rsidP="00000000" w:rsidRDefault="00000000" w:rsidRPr="00000000" w14:paraId="00000162">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the audit findings</w:t>
            </w:r>
          </w:p>
          <w:p w:rsidR="00000000" w:rsidDel="00000000" w:rsidP="00000000" w:rsidRDefault="00000000" w:rsidRPr="00000000" w14:paraId="00000163">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(analyzing the </w:t>
            </w:r>
          </w:p>
          <w:p w:rsidR="00000000" w:rsidDel="00000000" w:rsidP="00000000" w:rsidRDefault="00000000" w:rsidRPr="00000000" w14:paraId="00000164">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"hits" reported</w:t>
            </w:r>
          </w:p>
          <w:p w:rsidR="00000000" w:rsidDel="00000000" w:rsidP="00000000" w:rsidRDefault="00000000" w:rsidRPr="00000000" w14:paraId="00000165">
            <w:pPr>
              <w:spacing w:line="259" w:lineRule="auto"/>
              <w:rPr>
                <w:b w:val="1"/>
                <w:color w:val="292934"/>
                <w:sz w:val="24"/>
                <w:szCs w:val="24"/>
                <w:highlight w:val="green"/>
              </w:rPr>
            </w:pPr>
            <w:r w:rsidDel="00000000" w:rsidR="00000000" w:rsidRPr="00000000">
              <w:rPr>
                <w:b w:val="1"/>
                <w:color w:val="292934"/>
                <w:sz w:val="24"/>
                <w:szCs w:val="24"/>
                <w:highlight w:val="green"/>
                <w:rtl w:val="0"/>
              </w:rPr>
              <w:t xml:space="preserve">by a scan tool or audit)</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6">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avoided by not allowing a compliance ticket to be</w:t>
            </w:r>
          </w:p>
          <w:p w:rsidR="00000000" w:rsidDel="00000000" w:rsidP="00000000" w:rsidRDefault="00000000" w:rsidRPr="00000000" w14:paraId="00000167">
            <w:pPr>
              <w:spacing w:line="259" w:lineRule="auto"/>
              <w:rPr>
                <w:color w:val="292934"/>
                <w:sz w:val="24"/>
                <w:szCs w:val="24"/>
                <w:highlight w:val="green"/>
              </w:rPr>
            </w:pPr>
            <w:r w:rsidDel="00000000" w:rsidR="00000000" w:rsidRPr="00000000">
              <w:rPr>
                <w:color w:val="292934"/>
                <w:sz w:val="24"/>
                <w:szCs w:val="24"/>
                <w:highlight w:val="green"/>
                <w:rtl w:val="0"/>
              </w:rPr>
              <w:t xml:space="preserve">resolved (i.e. closed) if the audit report is not finalized. </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8">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w:t>
            </w:r>
          </w:p>
          <w:p w:rsidR="00000000" w:rsidDel="00000000" w:rsidP="00000000" w:rsidRDefault="00000000" w:rsidRPr="00000000" w14:paraId="00000169">
            <w:pPr>
              <w:spacing w:line="259" w:lineRule="auto"/>
              <w:rPr>
                <w:color w:val="292934"/>
                <w:sz w:val="24"/>
                <w:szCs w:val="24"/>
                <w:highlight w:val="green"/>
              </w:rPr>
            </w:pPr>
            <w:r w:rsidDel="00000000" w:rsidR="00000000" w:rsidRPr="00000000">
              <w:rPr>
                <w:color w:val="292934"/>
                <w:sz w:val="24"/>
                <w:szCs w:val="24"/>
                <w:highlight w:val="green"/>
                <w:rtl w:val="0"/>
              </w:rPr>
              <w:t xml:space="preserve">prevented by implementing blocks in approvals in the Open Source compliance process</w:t>
            </w:r>
          </w:p>
        </w:tc>
      </w:tr>
      <w:tr>
        <w:trPr>
          <w:cantSplit w:val="0"/>
          <w:trHeight w:val="2280"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A">
            <w:pPr>
              <w:spacing w:line="259" w:lineRule="auto"/>
              <w:rPr>
                <w:color w:val="292934"/>
                <w:sz w:val="24"/>
                <w:szCs w:val="24"/>
                <w:highlight w:val="green"/>
              </w:rPr>
            </w:pPr>
            <w:r w:rsidDel="00000000" w:rsidR="00000000" w:rsidRPr="00000000">
              <w:rPr>
                <w:b w:val="1"/>
                <w:color w:val="292934"/>
                <w:sz w:val="24"/>
                <w:szCs w:val="24"/>
                <w:highlight w:val="green"/>
                <w:rtl w:val="0"/>
              </w:rPr>
              <w:t xml:space="preserve">Failure to seek review of Open Source in a timely manner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B">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avoided by initiating Open Source Review requests early even if engineering did not yet decide on the adoption of the Open Source</w:t>
            </w:r>
          </w:p>
          <w:p w:rsidR="00000000" w:rsidDel="00000000" w:rsidP="00000000" w:rsidRDefault="00000000" w:rsidRPr="00000000" w14:paraId="0000016C">
            <w:pPr>
              <w:spacing w:line="259" w:lineRule="auto"/>
              <w:rPr>
                <w:color w:val="292934"/>
                <w:sz w:val="24"/>
                <w:szCs w:val="24"/>
                <w:highlight w:val="green"/>
              </w:rPr>
            </w:pPr>
            <w:r w:rsidDel="00000000" w:rsidR="00000000" w:rsidRPr="00000000">
              <w:rPr>
                <w:color w:val="292934"/>
                <w:sz w:val="24"/>
                <w:szCs w:val="24"/>
                <w:highlight w:val="green"/>
                <w:rtl w:val="0"/>
              </w:rPr>
              <w:t xml:space="preserve">source code</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D">
            <w:pPr>
              <w:spacing w:line="259" w:lineRule="auto"/>
              <w:rPr>
                <w:color w:val="292934"/>
                <w:sz w:val="24"/>
                <w:szCs w:val="24"/>
                <w:highlight w:val="green"/>
              </w:rPr>
            </w:pPr>
            <w:r w:rsidDel="00000000" w:rsidR="00000000" w:rsidRPr="00000000">
              <w:rPr>
                <w:color w:val="292934"/>
                <w:sz w:val="24"/>
                <w:szCs w:val="24"/>
                <w:highlight w:val="green"/>
                <w:rtl w:val="0"/>
              </w:rPr>
              <w:t xml:space="preserve">This type of failure can be prevented through education</w:t>
            </w:r>
          </w:p>
        </w:tc>
      </w:tr>
    </w:tbl>
    <w:p w:rsidR="00000000" w:rsidDel="00000000" w:rsidP="00000000" w:rsidRDefault="00000000" w:rsidRPr="00000000" w14:paraId="0000016E">
      <w:pPr>
        <w:rPr>
          <w:sz w:val="24"/>
          <w:szCs w:val="24"/>
          <w:highlight w:val="green"/>
        </w:rPr>
      </w:pPr>
      <w:r w:rsidDel="00000000" w:rsidR="00000000" w:rsidRPr="00000000">
        <w:br w:type="page"/>
      </w:r>
      <w:r w:rsidDel="00000000" w:rsidR="00000000" w:rsidRPr="00000000">
        <w:rPr>
          <w:rtl w:val="0"/>
        </w:rPr>
      </w:r>
    </w:p>
    <w:p w:rsidR="00000000" w:rsidDel="00000000" w:rsidP="00000000" w:rsidRDefault="00000000" w:rsidRPr="00000000" w14:paraId="0000016F">
      <w:pPr>
        <w:pStyle w:val="Heading2"/>
        <w:rPr/>
      </w:pPr>
      <w:bookmarkStart w:colFirst="0" w:colLast="0" w:name="_heading=h.2xfhaugb1k15" w:id="41"/>
      <w:bookmarkEnd w:id="41"/>
      <w:r w:rsidDel="00000000" w:rsidR="00000000" w:rsidRPr="00000000">
        <w:rPr>
          <w:rtl w:val="0"/>
        </w:rPr>
        <w:t xml:space="preserve">Ensure Compliance Prior to Product Shipment</w:t>
      </w:r>
    </w:p>
    <w:p w:rsidR="00000000" w:rsidDel="00000000" w:rsidP="00000000" w:rsidRDefault="00000000" w:rsidRPr="00000000" w14:paraId="00000170">
      <w:pPr>
        <w:ind w:left="288" w:hanging="288"/>
        <w:rPr>
          <w:color w:val="292934"/>
          <w:sz w:val="24"/>
          <w:szCs w:val="24"/>
          <w:highlight w:val="green"/>
        </w:rPr>
      </w:pPr>
      <w:r w:rsidDel="00000000" w:rsidR="00000000" w:rsidRPr="00000000">
        <w:rPr>
          <w:color w:val="292934"/>
          <w:sz w:val="24"/>
          <w:szCs w:val="24"/>
          <w:highlight w:val="green"/>
          <w:rtl w:val="0"/>
        </w:rPr>
        <w:t xml:space="preserve">•Companies must make compliance a priority before any product (in whatever form) ships</w:t>
      </w:r>
    </w:p>
    <w:p w:rsidR="00000000" w:rsidDel="00000000" w:rsidP="00000000" w:rsidRDefault="00000000" w:rsidRPr="00000000" w14:paraId="00000171">
      <w:pPr>
        <w:ind w:left="288" w:hanging="288"/>
        <w:rPr>
          <w:color w:val="292934"/>
          <w:sz w:val="24"/>
          <w:szCs w:val="24"/>
          <w:highlight w:val="green"/>
        </w:rPr>
      </w:pPr>
      <w:r w:rsidDel="00000000" w:rsidR="00000000" w:rsidRPr="00000000">
        <w:rPr>
          <w:color w:val="292934"/>
          <w:sz w:val="24"/>
          <w:szCs w:val="24"/>
          <w:highlight w:val="green"/>
          <w:rtl w:val="0"/>
        </w:rPr>
        <w:t xml:space="preserve">•Prioritizing compliance promotes:</w:t>
      </w:r>
    </w:p>
    <w:p w:rsidR="00000000" w:rsidDel="00000000" w:rsidP="00000000" w:rsidRDefault="00000000" w:rsidRPr="00000000" w14:paraId="00000172">
      <w:pPr>
        <w:ind w:left="302" w:hanging="302"/>
        <w:rPr>
          <w:color w:val="292934"/>
          <w:sz w:val="24"/>
          <w:szCs w:val="24"/>
          <w:highlight w:val="green"/>
        </w:rPr>
      </w:pPr>
      <w:r w:rsidDel="00000000" w:rsidR="00000000" w:rsidRPr="00000000">
        <w:rPr>
          <w:color w:val="292934"/>
          <w:sz w:val="24"/>
          <w:szCs w:val="24"/>
          <w:highlight w:val="green"/>
          <w:rtl w:val="0"/>
        </w:rPr>
        <w:t xml:space="preserve">•More effective use of Open Source within your organization</w:t>
      </w:r>
    </w:p>
    <w:p w:rsidR="00000000" w:rsidDel="00000000" w:rsidP="00000000" w:rsidRDefault="00000000" w:rsidRPr="00000000" w14:paraId="00000173">
      <w:pPr>
        <w:ind w:left="302" w:hanging="302"/>
        <w:rPr>
          <w:color w:val="292934"/>
          <w:sz w:val="24"/>
          <w:szCs w:val="24"/>
          <w:highlight w:val="green"/>
        </w:rPr>
      </w:pPr>
      <w:r w:rsidDel="00000000" w:rsidR="00000000" w:rsidRPr="00000000">
        <w:rPr>
          <w:color w:val="292934"/>
          <w:sz w:val="24"/>
          <w:szCs w:val="24"/>
          <w:highlight w:val="green"/>
          <w:rtl w:val="0"/>
        </w:rPr>
        <w:t xml:space="preserve">•Better relations with the Open Source community and Open Source organizations</w:t>
      </w:r>
    </w:p>
    <w:p w:rsidR="00000000" w:rsidDel="00000000" w:rsidP="00000000" w:rsidRDefault="00000000" w:rsidRPr="00000000" w14:paraId="00000174">
      <w:pPr>
        <w:pStyle w:val="Heading2"/>
        <w:rPr/>
      </w:pPr>
      <w:bookmarkStart w:colFirst="0" w:colLast="0" w:name="_heading=h.is6uzinxhwy0" w:id="42"/>
      <w:bookmarkEnd w:id="42"/>
      <w:r w:rsidDel="00000000" w:rsidR="00000000" w:rsidRPr="00000000">
        <w:rPr>
          <w:rtl w:val="0"/>
        </w:rPr>
        <w:t xml:space="preserve">Establishing Community Relationships</w:t>
      </w:r>
    </w:p>
    <w:p w:rsidR="00000000" w:rsidDel="00000000" w:rsidP="00000000" w:rsidRDefault="00000000" w:rsidRPr="00000000" w14:paraId="00000175">
      <w:pPr>
        <w:rPr>
          <w:color w:val="292934"/>
          <w:sz w:val="24"/>
          <w:szCs w:val="24"/>
          <w:highlight w:val="green"/>
        </w:rPr>
      </w:pPr>
      <w:sdt>
        <w:sdtPr>
          <w:tag w:val="goog_rdk_97"/>
        </w:sdtPr>
        <w:sdtContent>
          <w:commentRangeStart w:id="34"/>
        </w:sdtContent>
      </w:sdt>
      <w:r w:rsidDel="00000000" w:rsidR="00000000" w:rsidRPr="00000000">
        <w:rPr>
          <w:color w:val="292934"/>
          <w:sz w:val="24"/>
          <w:szCs w:val="24"/>
          <w:highlight w:val="green"/>
          <w:rtl w:val="0"/>
        </w:rPr>
        <w:t xml:space="preserve">As a company that uses Open Source in a commercial product, it is best to create and maintain a good relationship with the Open Source community - in particular, with the specific communities related to the Open Source projects you use and deploy in your commercial products.</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76">
      <w:pPr>
        <w:rPr>
          <w:color w:val="292934"/>
          <w:sz w:val="24"/>
          <w:szCs w:val="24"/>
          <w:highlight w:val="green"/>
        </w:rPr>
      </w:pPr>
      <w:r w:rsidDel="00000000" w:rsidR="00000000" w:rsidRPr="00000000">
        <w:rPr>
          <w:rtl w:val="0"/>
        </w:rPr>
      </w:r>
    </w:p>
    <w:p w:rsidR="00000000" w:rsidDel="00000000" w:rsidP="00000000" w:rsidRDefault="00000000" w:rsidRPr="00000000" w14:paraId="00000177">
      <w:pPr>
        <w:rPr>
          <w:color w:val="292934"/>
          <w:sz w:val="24"/>
          <w:szCs w:val="24"/>
          <w:highlight w:val="green"/>
        </w:rPr>
      </w:pPr>
      <w:r w:rsidDel="00000000" w:rsidR="00000000" w:rsidRPr="00000000">
        <w:rPr>
          <w:color w:val="292934"/>
          <w:sz w:val="24"/>
          <w:szCs w:val="24"/>
          <w:highlight w:val="green"/>
          <w:rtl w:val="0"/>
        </w:rPr>
        <w:t xml:space="preserve">In addition, good relationships with Open Source organizations can be very helpful in advising on the best way to be compliant and also help out if you experience a compliance issue.</w:t>
      </w:r>
    </w:p>
    <w:p w:rsidR="00000000" w:rsidDel="00000000" w:rsidP="00000000" w:rsidRDefault="00000000" w:rsidRPr="00000000" w14:paraId="00000178">
      <w:pPr>
        <w:rPr>
          <w:color w:val="292934"/>
          <w:sz w:val="24"/>
          <w:szCs w:val="24"/>
          <w:highlight w:val="green"/>
        </w:rPr>
      </w:pPr>
      <w:r w:rsidDel="00000000" w:rsidR="00000000" w:rsidRPr="00000000">
        <w:rPr>
          <w:color w:val="292934"/>
          <w:sz w:val="24"/>
          <w:szCs w:val="24"/>
          <w:highlight w:val="green"/>
          <w:rtl w:val="0"/>
        </w:rPr>
        <w:t xml:space="preserve">Good relationships with the software communities may also be helpful for two-way communication: upstreaming improvements and getting support from the software developers.</w:t>
      </w:r>
    </w:p>
    <w:p w:rsidR="00000000" w:rsidDel="00000000" w:rsidP="00000000" w:rsidRDefault="00000000" w:rsidRPr="00000000" w14:paraId="00000179">
      <w:pPr>
        <w:pStyle w:val="Heading1"/>
        <w:ind w:left="288" w:firstLine="0"/>
        <w:rPr/>
      </w:pPr>
      <w:bookmarkStart w:colFirst="0" w:colLast="0" w:name="_heading=h.xjik9hmqmn6l" w:id="43"/>
      <w:bookmarkEnd w:id="43"/>
      <w:r w:rsidDel="00000000" w:rsidR="00000000" w:rsidRPr="00000000">
        <w:rPr>
          <w:rtl w:val="0"/>
        </w:rPr>
        <w:t xml:space="preserve">Knowledge Check</w:t>
      </w:r>
    </w:p>
    <w:p w:rsidR="00000000" w:rsidDel="00000000" w:rsidP="00000000" w:rsidRDefault="00000000" w:rsidRPr="00000000" w14:paraId="0000017A">
      <w:pPr>
        <w:pStyle w:val="Heading2"/>
        <w:rPr>
          <w:color w:val="292934"/>
          <w:sz w:val="24"/>
          <w:szCs w:val="24"/>
          <w:highlight w:val="green"/>
        </w:rPr>
      </w:pPr>
      <w:bookmarkStart w:colFirst="0" w:colLast="0" w:name="_heading=h.vqe4vad200g4" w:id="44"/>
      <w:bookmarkEnd w:id="44"/>
      <w:r w:rsidDel="00000000" w:rsidR="00000000" w:rsidRPr="00000000">
        <w:rPr>
          <w:rtl w:val="0"/>
        </w:rPr>
        <w:t xml:space="preserve">Knowledge Check 7.1</w:t>
      </w:r>
      <w:r w:rsidDel="00000000" w:rsidR="00000000" w:rsidRPr="00000000">
        <w:rPr>
          <w:rtl w:val="0"/>
        </w:rPr>
      </w:r>
    </w:p>
    <w:p w:rsidR="00000000" w:rsidDel="00000000" w:rsidP="00000000" w:rsidRDefault="00000000" w:rsidRPr="00000000" w14:paraId="0000017B">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7C">
      <w:pPr>
        <w:pStyle w:val="Title"/>
        <w:rPr>
          <w:color w:val="ffffff"/>
          <w:highlight w:val="darkGreen"/>
        </w:rPr>
      </w:pPr>
      <w:r w:rsidDel="00000000" w:rsidR="00000000" w:rsidRPr="00000000">
        <w:rPr>
          <w:color w:val="ffffff"/>
          <w:highlight w:val="darkGreen"/>
          <w:rtl w:val="0"/>
        </w:rPr>
        <w:t xml:space="preserve">CHAPTER 9: Developer Guidelines</w:t>
      </w:r>
    </w:p>
    <w:p w:rsidR="00000000" w:rsidDel="00000000" w:rsidP="00000000" w:rsidRDefault="00000000" w:rsidRPr="00000000" w14:paraId="0000017D">
      <w:pPr>
        <w:pStyle w:val="Heading1"/>
        <w:rPr/>
      </w:pPr>
      <w:bookmarkStart w:colFirst="0" w:colLast="0" w:name="_heading=h.9t1epsohy6ad" w:id="45"/>
      <w:bookmarkEnd w:id="45"/>
      <w:r w:rsidDel="00000000" w:rsidR="00000000" w:rsidRPr="00000000">
        <w:rPr>
          <w:rtl w:val="0"/>
        </w:rPr>
        <w:t xml:space="preserve">Introduction</w:t>
      </w:r>
    </w:p>
    <w:p w:rsidR="00000000" w:rsidDel="00000000" w:rsidP="00000000" w:rsidRDefault="00000000" w:rsidRPr="00000000" w14:paraId="0000017E">
      <w:pPr>
        <w:pStyle w:val="Heading2"/>
        <w:rPr/>
      </w:pPr>
      <w:bookmarkStart w:colFirst="0" w:colLast="0" w:name="_heading=h.z0gkuywzctoz" w:id="46"/>
      <w:bookmarkEnd w:id="46"/>
      <w:r w:rsidDel="00000000" w:rsidR="00000000" w:rsidRPr="00000000">
        <w:rPr>
          <w:rtl w:val="0"/>
        </w:rPr>
        <w:t xml:space="preserve">Chapter Overview</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pStyle w:val="Heading2"/>
        <w:rPr/>
      </w:pPr>
      <w:bookmarkStart w:colFirst="0" w:colLast="0" w:name="_heading=h.n7anty2qsotn" w:id="47"/>
      <w:bookmarkEnd w:id="47"/>
      <w:r w:rsidDel="00000000" w:rsidR="00000000" w:rsidRPr="00000000">
        <w:rPr>
          <w:rtl w:val="0"/>
        </w:rPr>
        <w:t xml:space="preserve">Learning Objectives</w:t>
      </w:r>
    </w:p>
    <w:p w:rsidR="00000000" w:rsidDel="00000000" w:rsidP="00000000" w:rsidRDefault="00000000" w:rsidRPr="00000000" w14:paraId="00000181">
      <w:pPr>
        <w:rPr/>
      </w:pPr>
      <w:r w:rsidDel="00000000" w:rsidR="00000000" w:rsidRPr="00000000">
        <w:rPr>
          <w:rtl w:val="0"/>
        </w:rPr>
        <w:t xml:space="preserve">By the end of this chapter, you should be able to:</w:t>
      </w:r>
    </w:p>
    <w:p w:rsidR="00000000" w:rsidDel="00000000" w:rsidP="00000000" w:rsidRDefault="00000000" w:rsidRPr="00000000" w14:paraId="00000182">
      <w:pPr>
        <w:numPr>
          <w:ilvl w:val="0"/>
          <w:numId w:val="13"/>
        </w:numPr>
        <w:ind w:left="720" w:hanging="360"/>
        <w:rPr>
          <w:color w:val="000000"/>
          <w:sz w:val="22"/>
          <w:szCs w:val="22"/>
        </w:rPr>
      </w:pPr>
      <w:r w:rsidDel="00000000" w:rsidR="00000000" w:rsidRPr="00000000">
        <w:rPr>
          <w:rtl w:val="0"/>
        </w:rPr>
      </w:r>
    </w:p>
    <w:p w:rsidR="00000000" w:rsidDel="00000000" w:rsidP="00000000" w:rsidRDefault="00000000" w:rsidRPr="00000000" w14:paraId="00000183">
      <w:pPr>
        <w:pStyle w:val="Heading1"/>
        <w:rPr/>
      </w:pPr>
      <w:sdt>
        <w:sdtPr>
          <w:tag w:val="goog_rdk_98"/>
        </w:sdtPr>
        <w:sdtContent>
          <w:commentRangeStart w:id="35"/>
        </w:sdtContent>
      </w:sdt>
      <w:r w:rsidDel="00000000" w:rsidR="00000000" w:rsidRPr="00000000">
        <w:rPr>
          <w:rtl w:val="0"/>
        </w:rPr>
        <w:t xml:space="preserve">Subsection Title</w:t>
      </w: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84">
      <w:pPr>
        <w:pStyle w:val="Heading2"/>
        <w:rPr/>
      </w:pPr>
      <w:bookmarkStart w:colFirst="0" w:colLast="0" w:name="_heading=h.koc77daw9e8u" w:id="48"/>
      <w:bookmarkEnd w:id="48"/>
      <w:r w:rsidDel="00000000" w:rsidR="00000000" w:rsidRPr="00000000">
        <w:rPr>
          <w:rtl w:val="0"/>
        </w:rPr>
        <w:t xml:space="preserve">Developer Guidelines</w:t>
      </w:r>
    </w:p>
    <w:p w:rsidR="00000000" w:rsidDel="00000000" w:rsidP="00000000" w:rsidRDefault="00000000" w:rsidRPr="00000000" w14:paraId="00000185">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•Select code from high quality, well supported Open Source communities</w:t>
      </w:r>
    </w:p>
    <w:p w:rsidR="00000000" w:rsidDel="00000000" w:rsidP="00000000" w:rsidRDefault="00000000" w:rsidRPr="00000000" w14:paraId="00000186">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w:t>
      </w:r>
      <w:sdt>
        <w:sdtPr>
          <w:tag w:val="goog_rdk_99"/>
        </w:sdtPr>
        <w:sdtContent>
          <w:commentRangeStart w:id="36"/>
        </w:sdtContent>
      </w:sdt>
      <w:sdt>
        <w:sdtPr>
          <w:tag w:val="goog_rdk_100"/>
        </w:sdtPr>
        <w:sdtContent>
          <w:commentRangeStart w:id="37"/>
        </w:sdtContent>
      </w:sdt>
      <w:r w:rsidDel="00000000" w:rsidR="00000000" w:rsidRPr="00000000">
        <w:rPr>
          <w:color w:val="292934"/>
          <w:sz w:val="24"/>
          <w:szCs w:val="24"/>
          <w:highlight w:val="cyan"/>
          <w:rtl w:val="0"/>
        </w:rPr>
        <w:t xml:space="preserve">Seek guidance</w:t>
      </w:r>
      <w:commentRangeEnd w:id="36"/>
      <w:r w:rsidDel="00000000" w:rsidR="00000000" w:rsidRPr="00000000">
        <w:commentReference w:id="36"/>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187">
      <w:pPr>
        <w:spacing w:line="216" w:lineRule="auto"/>
        <w:ind w:left="302" w:hanging="302"/>
        <w:rPr>
          <w:color w:val="292934"/>
          <w:sz w:val="24"/>
          <w:szCs w:val="24"/>
          <w:highlight w:val="cyan"/>
        </w:rPr>
      </w:pPr>
      <w:r w:rsidDel="00000000" w:rsidR="00000000" w:rsidRPr="00000000">
        <w:rPr>
          <w:color w:val="292934"/>
          <w:sz w:val="24"/>
          <w:szCs w:val="24"/>
          <w:highlight w:val="cyan"/>
          <w:rtl w:val="0"/>
        </w:rPr>
        <w:t xml:space="preserve">•</w:t>
      </w:r>
      <w:sdt>
        <w:sdtPr>
          <w:tag w:val="goog_rdk_101"/>
        </w:sdtPr>
        <w:sdtContent>
          <w:commentRangeStart w:id="38"/>
        </w:sdtContent>
      </w:sdt>
      <w:r w:rsidDel="00000000" w:rsidR="00000000" w:rsidRPr="00000000">
        <w:rPr>
          <w:color w:val="292934"/>
          <w:sz w:val="24"/>
          <w:szCs w:val="24"/>
          <w:highlight w:val="cyan"/>
          <w:rtl w:val="0"/>
        </w:rPr>
        <w:t xml:space="preserve">Request formal approval for each Open Source component you are using</w:t>
      </w:r>
      <w:commentRangeEnd w:id="38"/>
      <w:r w:rsidDel="00000000" w:rsidR="00000000" w:rsidRPr="00000000">
        <w:commentReference w:id="38"/>
      </w:r>
      <w:r w:rsidDel="00000000" w:rsidR="00000000" w:rsidRPr="00000000">
        <w:rPr>
          <w:color w:val="292934"/>
          <w:sz w:val="24"/>
          <w:szCs w:val="24"/>
          <w:highlight w:val="cyan"/>
          <w:rtl w:val="0"/>
        </w:rPr>
        <w:t xml:space="preserve"> </w:t>
      </w:r>
    </w:p>
    <w:p w:rsidR="00000000" w:rsidDel="00000000" w:rsidP="00000000" w:rsidRDefault="00000000" w:rsidRPr="00000000" w14:paraId="00000188">
      <w:pPr>
        <w:spacing w:line="216" w:lineRule="auto"/>
        <w:ind w:left="302" w:hanging="302"/>
        <w:rPr>
          <w:color w:val="292934"/>
          <w:sz w:val="24"/>
          <w:szCs w:val="24"/>
          <w:highlight w:val="cyan"/>
        </w:rPr>
      </w:pPr>
      <w:r w:rsidDel="00000000" w:rsidR="00000000" w:rsidRPr="00000000">
        <w:rPr>
          <w:color w:val="292934"/>
          <w:sz w:val="24"/>
          <w:szCs w:val="24"/>
          <w:highlight w:val="cyan"/>
          <w:rtl w:val="0"/>
        </w:rPr>
        <w:t xml:space="preserve">•Do not check un-reviewed code into any internal source tree</w:t>
      </w:r>
    </w:p>
    <w:p w:rsidR="00000000" w:rsidDel="00000000" w:rsidP="00000000" w:rsidRDefault="00000000" w:rsidRPr="00000000" w14:paraId="00000189">
      <w:pPr>
        <w:spacing w:line="216" w:lineRule="auto"/>
        <w:ind w:left="302" w:hanging="302"/>
        <w:rPr>
          <w:color w:val="292934"/>
          <w:sz w:val="24"/>
          <w:szCs w:val="24"/>
          <w:highlight w:val="cyan"/>
        </w:rPr>
      </w:pPr>
      <w:r w:rsidDel="00000000" w:rsidR="00000000" w:rsidRPr="00000000">
        <w:rPr>
          <w:color w:val="292934"/>
          <w:sz w:val="24"/>
          <w:szCs w:val="24"/>
          <w:highlight w:val="cyan"/>
          <w:rtl w:val="0"/>
        </w:rPr>
        <w:t xml:space="preserve">•</w:t>
      </w:r>
      <w:sdt>
        <w:sdtPr>
          <w:tag w:val="goog_rdk_102"/>
        </w:sdtPr>
        <w:sdtContent>
          <w:commentRangeStart w:id="39"/>
        </w:sdtContent>
      </w:sdt>
      <w:r w:rsidDel="00000000" w:rsidR="00000000" w:rsidRPr="00000000">
        <w:rPr>
          <w:color w:val="292934"/>
          <w:sz w:val="24"/>
          <w:szCs w:val="24"/>
          <w:highlight w:val="cyan"/>
          <w:rtl w:val="0"/>
        </w:rPr>
        <w:t xml:space="preserve">Request formal approval for outside contributions to Open Source projects</w:t>
      </w: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8A">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•Preserve existing licensing information</w:t>
      </w:r>
    </w:p>
    <w:p w:rsidR="00000000" w:rsidDel="00000000" w:rsidP="00000000" w:rsidRDefault="00000000" w:rsidRPr="00000000" w14:paraId="0000018B">
      <w:pPr>
        <w:spacing w:line="216" w:lineRule="auto"/>
        <w:ind w:left="302" w:hanging="302"/>
        <w:rPr>
          <w:color w:val="292934"/>
          <w:sz w:val="24"/>
          <w:szCs w:val="24"/>
          <w:highlight w:val="cyan"/>
        </w:rPr>
      </w:pPr>
      <w:r w:rsidDel="00000000" w:rsidR="00000000" w:rsidRPr="00000000">
        <w:rPr>
          <w:color w:val="292934"/>
          <w:sz w:val="24"/>
          <w:szCs w:val="24"/>
          <w:highlight w:val="cyan"/>
          <w:rtl w:val="0"/>
        </w:rPr>
        <w:t xml:space="preserve">•Do not remove or in any way disturb existing Open Source licensing copyrights or other licensing information from any Open Source components that you use. All copyright and licensing information is to remain intact in all Open Source components</w:t>
      </w:r>
    </w:p>
    <w:p w:rsidR="00000000" w:rsidDel="00000000" w:rsidP="00000000" w:rsidRDefault="00000000" w:rsidRPr="00000000" w14:paraId="0000018C">
      <w:pPr>
        <w:spacing w:line="216" w:lineRule="auto"/>
        <w:ind w:left="302" w:hanging="302"/>
        <w:rPr>
          <w:color w:val="292934"/>
          <w:sz w:val="24"/>
          <w:szCs w:val="24"/>
          <w:highlight w:val="cyan"/>
        </w:rPr>
      </w:pPr>
      <w:r w:rsidDel="00000000" w:rsidR="00000000" w:rsidRPr="00000000">
        <w:rPr>
          <w:color w:val="292934"/>
          <w:sz w:val="24"/>
          <w:szCs w:val="24"/>
          <w:highlight w:val="cyan"/>
          <w:rtl w:val="0"/>
        </w:rPr>
        <w:t xml:space="preserve">•Do not re-name Open Source components unless you are required to under the Open Source license (e.g., required renaming of modified versions)</w:t>
      </w:r>
    </w:p>
    <w:p w:rsidR="00000000" w:rsidDel="00000000" w:rsidP="00000000" w:rsidRDefault="00000000" w:rsidRPr="00000000" w14:paraId="0000018D">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•Gather and retain Open Source project information required for your Open Source review process</w:t>
      </w:r>
    </w:p>
    <w:p w:rsidR="00000000" w:rsidDel="00000000" w:rsidP="00000000" w:rsidRDefault="00000000" w:rsidRPr="00000000" w14:paraId="0000018E">
      <w:pPr>
        <w:pStyle w:val="Heading2"/>
        <w:rPr/>
      </w:pPr>
      <w:bookmarkStart w:colFirst="0" w:colLast="0" w:name="_heading=h.rg2jo8caud3g" w:id="49"/>
      <w:bookmarkEnd w:id="49"/>
      <w:r w:rsidDel="00000000" w:rsidR="00000000" w:rsidRPr="00000000">
        <w:rPr>
          <w:rtl w:val="0"/>
        </w:rPr>
        <w:t xml:space="preserve">Anticipate Compliance Process Requirements</w:t>
      </w:r>
    </w:p>
    <w:p w:rsidR="00000000" w:rsidDel="00000000" w:rsidP="00000000" w:rsidRDefault="00000000" w:rsidRPr="00000000" w14:paraId="0000018F">
      <w:pPr>
        <w:spacing w:line="216" w:lineRule="auto"/>
        <w:ind w:left="288" w:hanging="288"/>
        <w:rPr>
          <w:color w:val="292934"/>
          <w:sz w:val="24"/>
          <w:szCs w:val="24"/>
          <w:highlight w:val="cyan"/>
        </w:rPr>
      </w:pPr>
      <w:sdt>
        <w:sdtPr>
          <w:tag w:val="goog_rdk_103"/>
        </w:sdtPr>
        <w:sdtContent>
          <w:commentRangeStart w:id="40"/>
        </w:sdtContent>
      </w:sdt>
      <w:r w:rsidDel="00000000" w:rsidR="00000000" w:rsidRPr="00000000">
        <w:rPr>
          <w:color w:val="93a299"/>
          <w:sz w:val="24"/>
          <w:szCs w:val="24"/>
          <w:highlight w:val="cyan"/>
          <w:rtl w:val="0"/>
        </w:rPr>
        <w:t xml:space="preserve">•</w:t>
      </w:r>
      <w:r w:rsidDel="00000000" w:rsidR="00000000" w:rsidRPr="00000000">
        <w:rPr>
          <w:color w:val="292934"/>
          <w:sz w:val="24"/>
          <w:szCs w:val="24"/>
          <w:highlight w:val="cyan"/>
          <w:rtl w:val="0"/>
        </w:rPr>
        <w:t xml:space="preserve">Include time required to follow established Open Source policy in work plans</w:t>
      </w:r>
    </w:p>
    <w:p w:rsidR="00000000" w:rsidDel="00000000" w:rsidP="00000000" w:rsidRDefault="00000000" w:rsidRPr="00000000" w14:paraId="00000190">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•Follow the developer guidelines for using Open Source software, particularly incorporating or linking Open Source code into proprietary or third-party source code or vice versa </w:t>
      </w:r>
    </w:p>
    <w:p w:rsidR="00000000" w:rsidDel="00000000" w:rsidP="00000000" w:rsidRDefault="00000000" w:rsidRPr="00000000" w14:paraId="00000191">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•Review architecture plans and avoid mixing components governed by incompatible Open Source licenses</w:t>
      </w:r>
    </w:p>
    <w:p w:rsidR="00000000" w:rsidDel="00000000" w:rsidP="00000000" w:rsidRDefault="00000000" w:rsidRPr="00000000" w14:paraId="00000192">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•Always update compliance verification - for every product</w:t>
      </w:r>
    </w:p>
    <w:p w:rsidR="00000000" w:rsidDel="00000000" w:rsidP="00000000" w:rsidRDefault="00000000" w:rsidRPr="00000000" w14:paraId="00000193">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•Verify compliance on a product-by-product basis: Just because a Open Source package is approved for use in one product does not necessarily mean it will be approved for use in a second product</w:t>
      </w:r>
    </w:p>
    <w:p w:rsidR="00000000" w:rsidDel="00000000" w:rsidP="00000000" w:rsidRDefault="00000000" w:rsidRPr="00000000" w14:paraId="00000194">
      <w:pPr>
        <w:spacing w:line="216" w:lineRule="auto"/>
        <w:ind w:left="288" w:hanging="288"/>
        <w:rPr>
          <w:color w:val="292934"/>
          <w:sz w:val="24"/>
          <w:szCs w:val="24"/>
          <w:highlight w:val="cyan"/>
        </w:rPr>
      </w:pPr>
      <w:r w:rsidDel="00000000" w:rsidR="00000000" w:rsidRPr="00000000">
        <w:rPr>
          <w:color w:val="292934"/>
          <w:sz w:val="24"/>
          <w:szCs w:val="24"/>
          <w:highlight w:val="cyan"/>
          <w:rtl w:val="0"/>
        </w:rPr>
        <w:t xml:space="preserve">•And for every upgrade to newer versions of Open Source </w:t>
      </w:r>
    </w:p>
    <w:p w:rsidR="00000000" w:rsidDel="00000000" w:rsidP="00000000" w:rsidRDefault="00000000" w:rsidRPr="00000000" w14:paraId="00000195">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•Ensure that each new version of the same Open Source component is reviewed and approved </w:t>
      </w:r>
    </w:p>
    <w:p w:rsidR="00000000" w:rsidDel="00000000" w:rsidP="00000000" w:rsidRDefault="00000000" w:rsidRPr="00000000" w14:paraId="00000196">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•When you upgrade the version of a Open Source package, make sure that the license of the new version is the same as the license of the older used version (license changes can occur between version upgrades)</w:t>
      </w:r>
    </w:p>
    <w:p w:rsidR="00000000" w:rsidDel="00000000" w:rsidP="00000000" w:rsidRDefault="00000000" w:rsidRPr="00000000" w14:paraId="00000197">
      <w:pPr>
        <w:spacing w:line="216" w:lineRule="auto"/>
        <w:ind w:left="869" w:hanging="302"/>
        <w:rPr>
          <w:color w:val="292934"/>
          <w:sz w:val="24"/>
          <w:szCs w:val="24"/>
          <w:highlight w:val="cyan"/>
        </w:rPr>
      </w:pPr>
      <w:r w:rsidDel="00000000" w:rsidR="00000000" w:rsidRPr="00000000">
        <w:rPr>
          <w:color w:val="292934"/>
          <w:sz w:val="24"/>
          <w:szCs w:val="24"/>
          <w:highlight w:val="cyan"/>
          <w:rtl w:val="0"/>
        </w:rPr>
        <w:t xml:space="preserve">•If an Open Source project’s license changes, ensure that compliance records are updated and that the new license does not create a conflict</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198">
      <w:pPr>
        <w:rPr>
          <w:sz w:val="24"/>
          <w:szCs w:val="24"/>
          <w:highlight w:val="cyan"/>
        </w:rPr>
      </w:pPr>
      <w:r w:rsidDel="00000000" w:rsidR="00000000" w:rsidRPr="00000000">
        <w:br w:type="page"/>
      </w:r>
      <w:r w:rsidDel="00000000" w:rsidR="00000000" w:rsidRPr="00000000">
        <w:rPr>
          <w:rtl w:val="0"/>
        </w:rPr>
      </w:r>
    </w:p>
    <w:p w:rsidR="00000000" w:rsidDel="00000000" w:rsidP="00000000" w:rsidRDefault="00000000" w:rsidRPr="00000000" w14:paraId="00000199">
      <w:pPr>
        <w:pStyle w:val="Heading2"/>
        <w:rPr/>
      </w:pPr>
      <w:bookmarkStart w:colFirst="0" w:colLast="0" w:name="_heading=h.mwyyzh2o9mvl" w:id="50"/>
      <w:bookmarkEnd w:id="50"/>
      <w:r w:rsidDel="00000000" w:rsidR="00000000" w:rsidRPr="00000000">
        <w:rPr>
          <w:rtl w:val="0"/>
        </w:rPr>
        <w:t xml:space="preserve">Compliance Process Applies to all Open Source components</w:t>
      </w:r>
    </w:p>
    <w:p w:rsidR="00000000" w:rsidDel="00000000" w:rsidP="00000000" w:rsidRDefault="00000000" w:rsidRPr="00000000" w14:paraId="0000019A">
      <w:pPr>
        <w:ind w:left="288" w:hanging="288"/>
        <w:rPr>
          <w:color w:val="292934"/>
          <w:sz w:val="24"/>
          <w:szCs w:val="24"/>
          <w:highlight w:val="cyan"/>
        </w:rPr>
      </w:pPr>
      <w:sdt>
        <w:sdtPr>
          <w:tag w:val="goog_rdk_104"/>
        </w:sdtPr>
        <w:sdtContent>
          <w:commentRangeStart w:id="41"/>
        </w:sdtContent>
      </w:sdt>
      <w:r w:rsidDel="00000000" w:rsidR="00000000" w:rsidRPr="00000000">
        <w:rPr>
          <w:color w:val="292934"/>
          <w:sz w:val="24"/>
          <w:szCs w:val="24"/>
          <w:highlight w:val="cyan"/>
          <w:rtl w:val="0"/>
        </w:rPr>
        <w:t xml:space="preserve">•In-bound software</w:t>
      </w:r>
    </w:p>
    <w:p w:rsidR="00000000" w:rsidDel="00000000" w:rsidP="00000000" w:rsidRDefault="00000000" w:rsidRPr="00000000" w14:paraId="0000019B">
      <w:pPr>
        <w:ind w:left="869" w:hanging="302"/>
        <w:rPr>
          <w:color w:val="292934"/>
          <w:sz w:val="24"/>
          <w:szCs w:val="24"/>
          <w:highlight w:val="cyan"/>
        </w:rPr>
      </w:pPr>
      <w:r w:rsidDel="00000000" w:rsidR="00000000" w:rsidRPr="00000000">
        <w:rPr>
          <w:color w:val="292934"/>
          <w:sz w:val="24"/>
          <w:szCs w:val="24"/>
          <w:highlight w:val="cyan"/>
          <w:rtl w:val="0"/>
        </w:rPr>
        <w:t xml:space="preserve">•Take steps to understand what Open Source is included in software delivered by suppliers </w:t>
      </w:r>
    </w:p>
    <w:p w:rsidR="00000000" w:rsidDel="00000000" w:rsidP="00000000" w:rsidRDefault="00000000" w:rsidRPr="00000000" w14:paraId="0000019C">
      <w:pPr>
        <w:ind w:left="869" w:hanging="302"/>
        <w:rPr>
          <w:color w:val="292934"/>
          <w:sz w:val="24"/>
          <w:szCs w:val="24"/>
          <w:highlight w:val="cyan"/>
        </w:rPr>
      </w:pPr>
      <w:r w:rsidDel="00000000" w:rsidR="00000000" w:rsidRPr="00000000">
        <w:rPr>
          <w:color w:val="292934"/>
          <w:sz w:val="24"/>
          <w:szCs w:val="24"/>
          <w:highlight w:val="cyan"/>
          <w:rtl w:val="0"/>
        </w:rPr>
        <w:t xml:space="preserve">•Evaluate your obligations for all of the software that will be included in your products</w:t>
      </w:r>
    </w:p>
    <w:p w:rsidR="00000000" w:rsidDel="00000000" w:rsidP="00000000" w:rsidRDefault="00000000" w:rsidRPr="00000000" w14:paraId="0000019D">
      <w:pPr>
        <w:ind w:left="869" w:hanging="302"/>
        <w:rPr>
          <w:color w:val="292934"/>
          <w:sz w:val="24"/>
          <w:szCs w:val="24"/>
        </w:rPr>
      </w:pPr>
      <w:r w:rsidDel="00000000" w:rsidR="00000000" w:rsidRPr="00000000">
        <w:rPr>
          <w:color w:val="292934"/>
          <w:sz w:val="24"/>
          <w:szCs w:val="24"/>
          <w:highlight w:val="cyan"/>
          <w:rtl w:val="0"/>
        </w:rPr>
        <w:t xml:space="preserve">•Always audit source code you received from your software providers or alternatively make it a company policy that software providers must deliver you a source code audit report for any source code you receive</w:t>
      </w:r>
      <w:commentRangeEnd w:id="41"/>
      <w:r w:rsidDel="00000000" w:rsidR="00000000" w:rsidRPr="00000000">
        <w:commentReference w:id="41"/>
      </w:r>
      <w:r w:rsidDel="00000000" w:rsidR="00000000" w:rsidRPr="00000000">
        <w:rPr>
          <w:rtl w:val="0"/>
        </w:rPr>
      </w:r>
    </w:p>
    <w:p w:rsidR="00000000" w:rsidDel="00000000" w:rsidP="00000000" w:rsidRDefault="00000000" w:rsidRPr="00000000" w14:paraId="0000019E">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F">
      <w:pPr>
        <w:rPr>
          <w:b w:val="1"/>
          <w:color w:val="292934"/>
          <w:sz w:val="24"/>
          <w:szCs w:val="24"/>
        </w:rPr>
      </w:pPr>
      <w:r w:rsidDel="00000000" w:rsidR="00000000" w:rsidRPr="00000000">
        <w:rPr>
          <w:rtl w:val="0"/>
        </w:rPr>
      </w:r>
    </w:p>
    <w:p w:rsidR="00000000" w:rsidDel="00000000" w:rsidP="00000000" w:rsidRDefault="00000000" w:rsidRPr="00000000" w14:paraId="000001A0">
      <w:pPr>
        <w:rPr>
          <w:color w:val="f3f2dc"/>
          <w:sz w:val="24"/>
          <w:szCs w:val="24"/>
          <w:highlight w:val="darkGreen"/>
        </w:rPr>
      </w:pPr>
      <w:r w:rsidDel="00000000" w:rsidR="00000000" w:rsidRPr="00000000">
        <w:rPr>
          <w:color w:val="f3f2dc"/>
          <w:sz w:val="24"/>
          <w:szCs w:val="24"/>
          <w:highlight w:val="darkGreen"/>
          <w:rtl w:val="0"/>
        </w:rPr>
        <w:t xml:space="preserve">What is Intellectual Property?</w:t>
      </w:r>
    </w:p>
    <w:p w:rsidR="00000000" w:rsidDel="00000000" w:rsidP="00000000" w:rsidRDefault="00000000" w:rsidRPr="00000000" w14:paraId="000001A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type of material does copyright law protect?</w:t>
      </w:r>
    </w:p>
    <w:p w:rsidR="00000000" w:rsidDel="00000000" w:rsidP="00000000" w:rsidRDefault="00000000" w:rsidRPr="00000000" w14:paraId="000001A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copyright rights are most important for software?</w:t>
      </w:r>
    </w:p>
    <w:p w:rsidR="00000000" w:rsidDel="00000000" w:rsidP="00000000" w:rsidRDefault="00000000" w:rsidRPr="00000000" w14:paraId="000001A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•Can software be subject to a patent? </w:t>
      </w:r>
    </w:p>
    <w:p w:rsidR="00000000" w:rsidDel="00000000" w:rsidP="00000000" w:rsidRDefault="00000000" w:rsidRPr="00000000" w14:paraId="000001A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rights does a patent give to the patent owner?</w:t>
      </w:r>
    </w:p>
    <w:p w:rsidR="00000000" w:rsidDel="00000000" w:rsidP="00000000" w:rsidRDefault="00000000" w:rsidRPr="00000000" w14:paraId="000001A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•If you independently develop your own software, is it possible that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you might need a copyright license from a </w:t>
      </w:r>
      <w:r w:rsidDel="00000000" w:rsidR="00000000" w:rsidRPr="00000000">
        <w:rPr>
          <w:color w:val="ff0000"/>
          <w:sz w:val="24"/>
          <w:szCs w:val="24"/>
          <w:rtl w:val="0"/>
        </w:rPr>
        <w:t xml:space="preserve">third-party</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for that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 patent license?</w:t>
      </w:r>
    </w:p>
    <w:p w:rsidR="00000000" w:rsidDel="00000000" w:rsidP="00000000" w:rsidRDefault="00000000" w:rsidRPr="00000000" w14:paraId="000001A6">
      <w:pPr>
        <w:rPr>
          <w:color w:val="f3f2dc"/>
          <w:sz w:val="24"/>
          <w:szCs w:val="24"/>
          <w:highlight w:val="darkGreen"/>
        </w:rPr>
      </w:pPr>
      <w:r w:rsidDel="00000000" w:rsidR="00000000" w:rsidRPr="00000000">
        <w:rPr>
          <w:color w:val="f3f2dc"/>
          <w:sz w:val="24"/>
          <w:szCs w:val="24"/>
          <w:highlight w:val="darkGreen"/>
          <w:rtl w:val="0"/>
        </w:rPr>
        <w:t xml:space="preserve">Introduction to Open Source Licenses</w:t>
      </w:r>
    </w:p>
    <w:p w:rsidR="00000000" w:rsidDel="00000000" w:rsidP="00000000" w:rsidRDefault="00000000" w:rsidRPr="00000000" w14:paraId="000001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an Open Source license?</w:t>
      </w:r>
    </w:p>
    <w:p w:rsidR="00000000" w:rsidDel="00000000" w:rsidP="00000000" w:rsidRDefault="00000000" w:rsidRPr="00000000" w14:paraId="000001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are typical obligations of a permissive Open Source license?</w:t>
      </w:r>
    </w:p>
    <w:p w:rsidR="00000000" w:rsidDel="00000000" w:rsidP="00000000" w:rsidRDefault="00000000" w:rsidRPr="00000000" w14:paraId="000001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•Name some permissive Open Source licenses.</w:t>
      </w:r>
    </w:p>
    <w:p w:rsidR="00000000" w:rsidDel="00000000" w:rsidP="00000000" w:rsidRDefault="00000000" w:rsidRPr="00000000" w14:paraId="000001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does license reciprocity mean?</w:t>
      </w:r>
    </w:p>
    <w:p w:rsidR="00000000" w:rsidDel="00000000" w:rsidP="00000000" w:rsidRDefault="00000000" w:rsidRPr="00000000" w14:paraId="000001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•Name some copyleft-style licenses.</w:t>
      </w:r>
    </w:p>
    <w:p w:rsidR="00000000" w:rsidDel="00000000" w:rsidP="00000000" w:rsidRDefault="00000000" w:rsidRPr="00000000" w14:paraId="000001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needs to be distributed for code used under a copyleft license? </w:t>
      </w:r>
    </w:p>
    <w:p w:rsidR="00000000" w:rsidDel="00000000" w:rsidP="00000000" w:rsidRDefault="00000000" w:rsidRPr="00000000" w14:paraId="000001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•Are Freeware and Shareware software considered Open Source?</w:t>
      </w:r>
    </w:p>
    <w:p w:rsidR="00000000" w:rsidDel="00000000" w:rsidP="00000000" w:rsidRDefault="00000000" w:rsidRPr="00000000" w14:paraId="000001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a multi-license?</w:t>
      </w:r>
    </w:p>
    <w:p w:rsidR="00000000" w:rsidDel="00000000" w:rsidP="00000000" w:rsidRDefault="00000000" w:rsidRPr="00000000" w14:paraId="000001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information may you find in Open Source Notices, and how may the notices be used?</w:t>
      </w:r>
    </w:p>
    <w:p w:rsidR="00000000" w:rsidDel="00000000" w:rsidP="00000000" w:rsidRDefault="00000000" w:rsidRPr="00000000" w14:paraId="000001B0">
      <w:pPr>
        <w:rPr>
          <w:color w:val="f3f2dc"/>
          <w:sz w:val="24"/>
          <w:szCs w:val="24"/>
          <w:highlight w:val="darkGreen"/>
        </w:rPr>
      </w:pPr>
      <w:r w:rsidDel="00000000" w:rsidR="00000000" w:rsidRPr="00000000">
        <w:rPr>
          <w:color w:val="f3f2dc"/>
          <w:sz w:val="24"/>
          <w:szCs w:val="24"/>
          <w:highlight w:val="darkGreen"/>
          <w:rtl w:val="0"/>
        </w:rPr>
        <w:t xml:space="preserve">Introduction to Open Source Compliance</w:t>
      </w:r>
    </w:p>
    <w:p w:rsidR="00000000" w:rsidDel="00000000" w:rsidP="00000000" w:rsidRDefault="00000000" w:rsidRPr="00000000" w14:paraId="000001B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does Open Source compliance mean?</w:t>
      </w:r>
    </w:p>
    <w:p w:rsidR="00000000" w:rsidDel="00000000" w:rsidP="00000000" w:rsidRDefault="00000000" w:rsidRPr="00000000" w14:paraId="000001B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are two main goals of a Open Source Compliance Program?</w:t>
      </w:r>
    </w:p>
    <w:p w:rsidR="00000000" w:rsidDel="00000000" w:rsidP="00000000" w:rsidRDefault="00000000" w:rsidRPr="00000000" w14:paraId="000001B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12"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•List and describe important business practices of a Open Source Compliance Program.</w:t>
      </w:r>
    </w:p>
    <w:p w:rsidR="00000000" w:rsidDel="00000000" w:rsidP="00000000" w:rsidRDefault="00000000" w:rsidRPr="00000000" w14:paraId="000001B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312"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are some benefits of a Open Source Compliance Program?</w:t>
      </w:r>
    </w:p>
    <w:p w:rsidR="00000000" w:rsidDel="00000000" w:rsidP="00000000" w:rsidRDefault="00000000" w:rsidRPr="00000000" w14:paraId="000001B5">
      <w:pPr>
        <w:spacing w:line="240" w:lineRule="auto"/>
        <w:rPr>
          <w:color w:val="f3f2dc"/>
          <w:sz w:val="24"/>
          <w:szCs w:val="24"/>
          <w:highlight w:val="darkGreen"/>
        </w:rPr>
      </w:pPr>
      <w:r w:rsidDel="00000000" w:rsidR="00000000" w:rsidRPr="00000000">
        <w:rPr>
          <w:color w:val="f3f2dc"/>
          <w:sz w:val="24"/>
          <w:szCs w:val="24"/>
          <w:highlight w:val="darkGreen"/>
          <w:rtl w:val="0"/>
        </w:rPr>
        <w:t xml:space="preserve">Key Software Concepts for Open Source Review</w:t>
      </w:r>
    </w:p>
    <w:p w:rsidR="00000000" w:rsidDel="00000000" w:rsidP="00000000" w:rsidRDefault="00000000" w:rsidRPr="00000000" w14:paraId="000001B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incorporation?</w:t>
      </w:r>
    </w:p>
    <w:p w:rsidR="00000000" w:rsidDel="00000000" w:rsidP="00000000" w:rsidRDefault="00000000" w:rsidRPr="00000000" w14:paraId="000001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linking?</w:t>
      </w:r>
    </w:p>
    <w:p w:rsidR="00000000" w:rsidDel="00000000" w:rsidP="00000000" w:rsidRDefault="00000000" w:rsidRPr="00000000" w14:paraId="000001B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modification?</w:t>
      </w:r>
    </w:p>
    <w:p w:rsidR="00000000" w:rsidDel="00000000" w:rsidP="00000000" w:rsidRDefault="00000000" w:rsidRPr="00000000" w14:paraId="000001B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translation?</w:t>
      </w:r>
    </w:p>
    <w:p w:rsidR="00000000" w:rsidDel="00000000" w:rsidP="00000000" w:rsidRDefault="00000000" w:rsidRPr="00000000" w14:paraId="000001B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420" w:right="0" w:hanging="42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factors are important in assessing a distribution?</w:t>
      </w:r>
    </w:p>
    <w:p w:rsidR="00000000" w:rsidDel="00000000" w:rsidP="00000000" w:rsidRDefault="00000000" w:rsidRPr="00000000" w14:paraId="000001BB">
      <w:pPr>
        <w:rPr>
          <w:color w:val="f3f2dc"/>
          <w:sz w:val="24"/>
          <w:szCs w:val="24"/>
          <w:highlight w:val="darkGreen"/>
        </w:rPr>
      </w:pPr>
      <w:r w:rsidDel="00000000" w:rsidR="00000000" w:rsidRPr="00000000">
        <w:rPr>
          <w:color w:val="f3f2dc"/>
          <w:sz w:val="24"/>
          <w:szCs w:val="24"/>
          <w:highlight w:val="darkGreen"/>
          <w:rtl w:val="0"/>
        </w:rPr>
        <w:t xml:space="preserve">Running a Open Source Review</w:t>
      </w:r>
    </w:p>
    <w:p w:rsidR="00000000" w:rsidDel="00000000" w:rsidP="00000000" w:rsidRDefault="00000000" w:rsidRPr="00000000" w14:paraId="000001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Open Source Review</w:t>
      </w:r>
    </w:p>
    <w:p w:rsidR="00000000" w:rsidDel="00000000" w:rsidP="00000000" w:rsidRDefault="00000000" w:rsidRPr="00000000" w14:paraId="000001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Initiating a Open Source Review</w:t>
      </w:r>
    </w:p>
    <w:p w:rsidR="00000000" w:rsidDel="00000000" w:rsidP="00000000" w:rsidRDefault="00000000" w:rsidRPr="00000000" w14:paraId="000001B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information do you need to gather?</w:t>
      </w:r>
    </w:p>
    <w:p w:rsidR="00000000" w:rsidDel="00000000" w:rsidP="00000000" w:rsidRDefault="00000000" w:rsidRPr="00000000" w14:paraId="000001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Open Source Review Team</w:t>
      </w:r>
    </w:p>
    <w:p w:rsidR="00000000" w:rsidDel="00000000" w:rsidP="00000000" w:rsidRDefault="00000000" w:rsidRPr="00000000" w14:paraId="000001C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Analyzing Proposed Open Source Usage</w:t>
      </w:r>
    </w:p>
    <w:p w:rsidR="00000000" w:rsidDel="00000000" w:rsidP="00000000" w:rsidRDefault="00000000" w:rsidRPr="00000000" w14:paraId="000001C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Source Code Scanning Tools</w:t>
      </w:r>
    </w:p>
    <w:p w:rsidR="00000000" w:rsidDel="00000000" w:rsidP="00000000" w:rsidRDefault="00000000" w:rsidRPr="00000000" w14:paraId="000001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Working through the Open Source Review</w:t>
      </w:r>
    </w:p>
    <w:p w:rsidR="00000000" w:rsidDel="00000000" w:rsidP="00000000" w:rsidRDefault="00000000" w:rsidRPr="00000000" w14:paraId="000001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Open Source Review Oversight</w:t>
      </w:r>
    </w:p>
    <w:p w:rsidR="00000000" w:rsidDel="00000000" w:rsidP="00000000" w:rsidRDefault="00000000" w:rsidRPr="00000000" w14:paraId="000001C4">
      <w:pPr>
        <w:spacing w:after="0" w:lineRule="auto"/>
        <w:rPr>
          <w:color w:val="ff0000"/>
          <w:sz w:val="24"/>
          <w:szCs w:val="24"/>
        </w:rPr>
      </w:pPr>
      <w:r w:rsidDel="00000000" w:rsidR="00000000" w:rsidRPr="00000000">
        <w:rPr>
          <w:rtl w:val="0"/>
        </w:rPr>
      </w:r>
    </w:p>
    <w:p w:rsidR="00000000" w:rsidDel="00000000" w:rsidP="00000000" w:rsidRDefault="00000000" w:rsidRPr="00000000" w14:paraId="000001C5">
      <w:pPr>
        <w:spacing w:after="0" w:lineRule="auto"/>
        <w:rPr>
          <w:color w:val="f3f2dc"/>
          <w:sz w:val="24"/>
          <w:szCs w:val="24"/>
          <w:highlight w:val="darkGreen"/>
        </w:rPr>
      </w:pPr>
      <w:r w:rsidDel="00000000" w:rsidR="00000000" w:rsidRPr="00000000">
        <w:rPr>
          <w:color w:val="f3f2dc"/>
          <w:sz w:val="24"/>
          <w:szCs w:val="24"/>
          <w:highlight w:val="darkGreen"/>
          <w:rtl w:val="0"/>
        </w:rPr>
        <w:t xml:space="preserve">End to End Compliance Management (Example Process)</w:t>
      </w:r>
    </w:p>
    <w:p w:rsidR="00000000" w:rsidDel="00000000" w:rsidP="00000000" w:rsidRDefault="00000000" w:rsidRPr="00000000" w14:paraId="000001C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Example Small to Medium Company Checklist</w:t>
      </w:r>
    </w:p>
    <w:p w:rsidR="00000000" w:rsidDel="00000000" w:rsidP="00000000" w:rsidRDefault="00000000" w:rsidRPr="00000000" w14:paraId="000001C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Example Enterprise Process</w:t>
      </w:r>
    </w:p>
    <w:p w:rsidR="00000000" w:rsidDel="00000000" w:rsidP="00000000" w:rsidRDefault="00000000" w:rsidRPr="00000000" w14:paraId="000001C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Identify and Track Open Source Usage</w:t>
      </w:r>
    </w:p>
    <w:p w:rsidR="00000000" w:rsidDel="00000000" w:rsidP="00000000" w:rsidRDefault="00000000" w:rsidRPr="00000000" w14:paraId="000001C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Auditing Source Code</w:t>
      </w:r>
    </w:p>
    <w:p w:rsidR="00000000" w:rsidDel="00000000" w:rsidP="00000000" w:rsidRDefault="00000000" w:rsidRPr="00000000" w14:paraId="000001C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Resolving Issues</w:t>
      </w:r>
    </w:p>
    <w:p w:rsidR="00000000" w:rsidDel="00000000" w:rsidP="00000000" w:rsidRDefault="00000000" w:rsidRPr="00000000" w14:paraId="000001C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Architecture Review (Example Template)</w:t>
      </w:r>
    </w:p>
    <w:p w:rsidR="00000000" w:rsidDel="00000000" w:rsidP="00000000" w:rsidRDefault="00000000" w:rsidRPr="00000000" w14:paraId="000001C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Performing Reviews</w:t>
      </w:r>
    </w:p>
    <w:p w:rsidR="00000000" w:rsidDel="00000000" w:rsidP="00000000" w:rsidRDefault="00000000" w:rsidRPr="00000000" w14:paraId="000001C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Approvals</w:t>
      </w:r>
    </w:p>
    <w:p w:rsidR="00000000" w:rsidDel="00000000" w:rsidP="00000000" w:rsidRDefault="00000000" w:rsidRPr="00000000" w14:paraId="000001C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Registration / Approval Tracking</w:t>
      </w:r>
    </w:p>
    <w:p w:rsidR="00000000" w:rsidDel="00000000" w:rsidP="00000000" w:rsidRDefault="00000000" w:rsidRPr="00000000" w14:paraId="000001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Notices</w:t>
      </w:r>
    </w:p>
    <w:p w:rsidR="00000000" w:rsidDel="00000000" w:rsidP="00000000" w:rsidRDefault="00000000" w:rsidRPr="00000000" w14:paraId="000001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Pre-Distribution Verifications</w:t>
      </w:r>
    </w:p>
    <w:p w:rsidR="00000000" w:rsidDel="00000000" w:rsidP="00000000" w:rsidRDefault="00000000" w:rsidRPr="00000000" w14:paraId="000001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Accompanying Source Code Distribution</w:t>
      </w:r>
    </w:p>
    <w:p w:rsidR="00000000" w:rsidDel="00000000" w:rsidP="00000000" w:rsidRDefault="00000000" w:rsidRPr="00000000" w14:paraId="000001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Final Verifications</w:t>
      </w:r>
    </w:p>
    <w:p w:rsidR="00000000" w:rsidDel="00000000" w:rsidP="00000000" w:rsidRDefault="00000000" w:rsidRPr="00000000" w14:paraId="000001D3">
      <w:pPr>
        <w:spacing w:after="0" w:lineRule="auto"/>
        <w:rPr>
          <w:color w:val="ff0000"/>
          <w:sz w:val="24"/>
          <w:szCs w:val="24"/>
        </w:rPr>
      </w:pPr>
      <w:r w:rsidDel="00000000" w:rsidR="00000000" w:rsidRPr="00000000">
        <w:rPr>
          <w:rtl w:val="0"/>
        </w:rPr>
      </w:r>
    </w:p>
    <w:p w:rsidR="00000000" w:rsidDel="00000000" w:rsidP="00000000" w:rsidRDefault="00000000" w:rsidRPr="00000000" w14:paraId="000001D4">
      <w:pPr>
        <w:spacing w:after="0" w:lineRule="auto"/>
        <w:rPr>
          <w:color w:val="f3f2dc"/>
          <w:sz w:val="24"/>
          <w:szCs w:val="24"/>
          <w:highlight w:val="darkGreen"/>
        </w:rPr>
      </w:pPr>
      <w:r w:rsidDel="00000000" w:rsidR="00000000" w:rsidRPr="00000000">
        <w:rPr>
          <w:color w:val="f3f2dc"/>
          <w:sz w:val="24"/>
          <w:szCs w:val="24"/>
          <w:highlight w:val="darkGreen"/>
          <w:rtl w:val="0"/>
        </w:rPr>
        <w:t xml:space="preserve">Avoiding Compliance Pitfalls</w:t>
      </w:r>
    </w:p>
    <w:p w:rsidR="00000000" w:rsidDel="00000000" w:rsidP="00000000" w:rsidRDefault="00000000" w:rsidRPr="00000000" w14:paraId="000001D5">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Compliance Pitfalls</w:t>
      </w:r>
    </w:p>
    <w:p w:rsidR="00000000" w:rsidDel="00000000" w:rsidP="00000000" w:rsidRDefault="00000000" w:rsidRPr="00000000" w14:paraId="000001D6">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Intellectual Property Pitfalls</w:t>
      </w:r>
    </w:p>
    <w:p w:rsidR="00000000" w:rsidDel="00000000" w:rsidP="00000000" w:rsidRDefault="00000000" w:rsidRPr="00000000" w14:paraId="000001D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License Compliance Pitfalls</w:t>
      </w:r>
    </w:p>
    <w:p w:rsidR="00000000" w:rsidDel="00000000" w:rsidP="00000000" w:rsidRDefault="00000000" w:rsidRPr="00000000" w14:paraId="000001D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Compliance Process Failures</w:t>
      </w:r>
    </w:p>
    <w:p w:rsidR="00000000" w:rsidDel="00000000" w:rsidP="00000000" w:rsidRDefault="00000000" w:rsidRPr="00000000" w14:paraId="000001D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Ensure Compliance Prior to Product Shipment</w:t>
      </w:r>
    </w:p>
    <w:p w:rsidR="00000000" w:rsidDel="00000000" w:rsidP="00000000" w:rsidRDefault="00000000" w:rsidRPr="00000000" w14:paraId="000001D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Establishing Community Relationships</w:t>
      </w:r>
    </w:p>
    <w:p w:rsidR="00000000" w:rsidDel="00000000" w:rsidP="00000000" w:rsidRDefault="00000000" w:rsidRPr="00000000" w14:paraId="000001DB">
      <w:pPr>
        <w:spacing w:after="0" w:lineRule="auto"/>
        <w:rPr>
          <w:color w:val="ff0000"/>
          <w:sz w:val="24"/>
          <w:szCs w:val="24"/>
        </w:rPr>
      </w:pPr>
      <w:r w:rsidDel="00000000" w:rsidR="00000000" w:rsidRPr="00000000">
        <w:rPr>
          <w:rtl w:val="0"/>
        </w:rPr>
      </w:r>
    </w:p>
    <w:p w:rsidR="00000000" w:rsidDel="00000000" w:rsidP="00000000" w:rsidRDefault="00000000" w:rsidRPr="00000000" w14:paraId="000001DC">
      <w:pPr>
        <w:spacing w:after="0" w:lineRule="auto"/>
        <w:rPr>
          <w:color w:val="f3f2dc"/>
          <w:sz w:val="24"/>
          <w:szCs w:val="24"/>
          <w:highlight w:val="darkGreen"/>
        </w:rPr>
      </w:pPr>
      <w:r w:rsidDel="00000000" w:rsidR="00000000" w:rsidRPr="00000000">
        <w:rPr>
          <w:color w:val="f3f2dc"/>
          <w:sz w:val="24"/>
          <w:szCs w:val="24"/>
          <w:highlight w:val="darkGreen"/>
          <w:rtl w:val="0"/>
        </w:rPr>
        <w:t xml:space="preserve">Developer Guidelines</w:t>
      </w:r>
    </w:p>
    <w:p w:rsidR="00000000" w:rsidDel="00000000" w:rsidP="00000000" w:rsidRDefault="00000000" w:rsidRPr="00000000" w14:paraId="000001D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Anticipate Compliance Process Requirements</w:t>
      </w:r>
    </w:p>
    <w:p w:rsidR="00000000" w:rsidDel="00000000" w:rsidP="00000000" w:rsidRDefault="00000000" w:rsidRPr="00000000" w14:paraId="000001D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Compliance Process Applies to all Open Source components</w:t>
      </w:r>
    </w:p>
    <w:p w:rsidR="00000000" w:rsidDel="00000000" w:rsidP="00000000" w:rsidRDefault="00000000" w:rsidRPr="00000000" w14:paraId="000001DF">
      <w:pPr>
        <w:rPr>
          <w:b w:val="1"/>
          <w:color w:val="292934"/>
          <w:sz w:val="24"/>
          <w:szCs w:val="24"/>
          <w:highlight w:val="yellow"/>
        </w:rPr>
      </w:pPr>
      <w:r w:rsidDel="00000000" w:rsidR="00000000" w:rsidRPr="00000000">
        <w:br w:type="page"/>
      </w:r>
      <w:r w:rsidDel="00000000" w:rsidR="00000000" w:rsidRPr="00000000">
        <w:rPr>
          <w:b w:val="1"/>
          <w:color w:val="292934"/>
          <w:sz w:val="24"/>
          <w:szCs w:val="24"/>
          <w:highlight w:val="yellow"/>
          <w:rtl w:val="0"/>
        </w:rPr>
        <w:t xml:space="preserve">Check Knowledge section:</w:t>
      </w:r>
    </w:p>
    <w:p w:rsidR="00000000" w:rsidDel="00000000" w:rsidP="00000000" w:rsidRDefault="00000000" w:rsidRPr="00000000" w14:paraId="000001E0">
      <w:pPr>
        <w:ind w:left="60" w:firstLine="0"/>
        <w:rPr>
          <w:color w:val="000000"/>
          <w:sz w:val="24"/>
          <w:szCs w:val="24"/>
          <w:highlight w:val="yellow"/>
        </w:rPr>
      </w:pPr>
      <w:r w:rsidDel="00000000" w:rsidR="00000000" w:rsidRPr="00000000">
        <w:rPr>
          <w:rtl w:val="0"/>
        </w:rPr>
      </w:r>
    </w:p>
    <w:p w:rsidR="00000000" w:rsidDel="00000000" w:rsidP="00000000" w:rsidRDefault="00000000" w:rsidRPr="00000000" w14:paraId="000001E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840" w:right="0" w:hanging="4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2">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160" w:before="0" w:line="312" w:lineRule="auto"/>
        <w:ind w:left="840" w:right="0" w:hanging="42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1E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5">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60" w:before="0" w:line="259" w:lineRule="auto"/>
        <w:ind w:left="840" w:right="0" w:hanging="4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E7">
      <w:pPr>
        <w:rPr>
          <w:color w:val="f3f2dc"/>
          <w:sz w:val="24"/>
          <w:szCs w:val="24"/>
          <w:highlight w:val="darkGreen"/>
        </w:rPr>
      </w:pPr>
      <w:sdt>
        <w:sdtPr>
          <w:tag w:val="goog_rdk_105"/>
        </w:sdtPr>
        <w:sdtContent>
          <w:commentRangeStart w:id="42"/>
        </w:sdtContent>
      </w:sdt>
      <w:r w:rsidDel="00000000" w:rsidR="00000000" w:rsidRPr="00000000">
        <w:rPr>
          <w:color w:val="f3f2dc"/>
          <w:sz w:val="24"/>
          <w:szCs w:val="24"/>
          <w:highlight w:val="darkGreen"/>
          <w:rtl w:val="0"/>
        </w:rPr>
        <w:t xml:space="preserve">Chapter 6: Running a Open Source Review</w:t>
      </w:r>
      <w:commentRangeEnd w:id="42"/>
      <w:r w:rsidDel="00000000" w:rsidR="00000000" w:rsidRPr="00000000">
        <w:commentReference w:id="42"/>
      </w:r>
      <w:r w:rsidDel="00000000" w:rsidR="00000000" w:rsidRPr="00000000">
        <w:rPr>
          <w:rtl w:val="0"/>
        </w:rPr>
      </w:r>
    </w:p>
    <w:p w:rsidR="00000000" w:rsidDel="00000000" w:rsidP="00000000" w:rsidRDefault="00000000" w:rsidRPr="00000000" w14:paraId="000001E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the purpose of </w:t>
      </w:r>
      <w:r w:rsidDel="00000000" w:rsidR="00000000" w:rsidRPr="00000000">
        <w:rPr>
          <w:color w:val="ff0000"/>
          <w:sz w:val="24"/>
          <w:szCs w:val="24"/>
          <w:rtl w:val="0"/>
        </w:rPr>
        <w:t xml:space="preserve">an Open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Source Review?</w:t>
      </w:r>
    </w:p>
    <w:p w:rsidR="00000000" w:rsidDel="00000000" w:rsidP="00000000" w:rsidRDefault="00000000" w:rsidRPr="00000000" w14:paraId="000001E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The purpose is to perform Code quality review of the codes from open source communities.</w:t>
      </w:r>
      <w:r w:rsidDel="00000000" w:rsidR="00000000" w:rsidRPr="00000000">
        <w:rPr>
          <w:rtl w:val="0"/>
        </w:rPr>
      </w:r>
    </w:p>
    <w:p w:rsidR="00000000" w:rsidDel="00000000" w:rsidP="00000000" w:rsidRDefault="00000000" w:rsidRPr="00000000" w14:paraId="000001E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gather and analyze information regarding Open Source usage and to produce appropriate guidance.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E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the first action you should take if you want to use Open Source components?</w:t>
      </w:r>
    </w:p>
    <w:p w:rsidR="00000000" w:rsidDel="00000000" w:rsidP="00000000" w:rsidRDefault="00000000" w:rsidRPr="00000000" w14:paraId="000001EC">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First action should be to choose the most popular open source community to download any open source package.</w:t>
      </w:r>
      <w:r w:rsidDel="00000000" w:rsidR="00000000" w:rsidRPr="00000000">
        <w:rPr>
          <w:rtl w:val="0"/>
        </w:rPr>
      </w:r>
    </w:p>
    <w:p w:rsidR="00000000" w:rsidDel="00000000" w:rsidP="00000000" w:rsidRDefault="00000000" w:rsidRPr="00000000" w14:paraId="000001ED">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Initiate </w:t>
      </w:r>
      <w:r w:rsidDel="00000000" w:rsidR="00000000" w:rsidRPr="00000000">
        <w:rPr>
          <w:sz w:val="24"/>
          <w:szCs w:val="24"/>
          <w:rtl w:val="0"/>
        </w:rPr>
        <w:t xml:space="preserve">an Open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Source review process. The method for initiating this process may vary by company, but should be open to those who are involved in using Open Source in development.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E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should you do if you have a question about using Open Source?</w:t>
      </w:r>
    </w:p>
    <w:p w:rsidR="00000000" w:rsidDel="00000000" w:rsidP="00000000" w:rsidRDefault="00000000" w:rsidRPr="00000000" w14:paraId="000001EF">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Initiate a Open Source review process or contact the Open Source review team. The process should be flexible enough so that Open Source users in your organization have access to guidance.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F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Directly contact the contributors of the Open source community.</w:t>
      </w:r>
    </w:p>
    <w:p w:rsidR="00000000" w:rsidDel="00000000" w:rsidP="00000000" w:rsidRDefault="00000000" w:rsidRPr="00000000" w14:paraId="000001F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kinds of information might you collect for </w:t>
      </w:r>
      <w:r w:rsidDel="00000000" w:rsidR="00000000" w:rsidRPr="00000000">
        <w:rPr>
          <w:color w:val="ff0000"/>
          <w:sz w:val="24"/>
          <w:szCs w:val="24"/>
          <w:rtl w:val="0"/>
        </w:rPr>
        <w:t xml:space="preserve">an Open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Source review?</w:t>
      </w:r>
    </w:p>
    <w:p w:rsidR="00000000" w:rsidDel="00000000" w:rsidP="00000000" w:rsidRDefault="00000000" w:rsidRPr="00000000" w14:paraId="000001F2">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package name, version, download URL, license, description and intended use in your product is a good starting point. The </w:t>
      </w:r>
      <w:r w:rsidDel="00000000" w:rsidR="00000000" w:rsidRPr="00000000">
        <w:rPr>
          <w:sz w:val="24"/>
          <w:szCs w:val="24"/>
          <w:rtl w:val="0"/>
        </w:rPr>
        <w:t xml:space="preserve">precise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level of detail you will need depends on your organization and intended use case.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F3">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Name of all the open source contributors and the number of versions released.</w:t>
      </w:r>
    </w:p>
    <w:p w:rsidR="00000000" w:rsidDel="00000000" w:rsidP="00000000" w:rsidRDefault="00000000" w:rsidRPr="00000000" w14:paraId="000001F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information helps identify who is licensing the software? </w:t>
      </w:r>
    </w:p>
    <w:p w:rsidR="00000000" w:rsidDel="00000000" w:rsidP="00000000" w:rsidRDefault="00000000" w:rsidRPr="00000000" w14:paraId="000001F5">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Direct information about the Licensor will not be available.</w:t>
      </w:r>
      <w:r w:rsidDel="00000000" w:rsidR="00000000" w:rsidRPr="00000000">
        <w:rPr>
          <w:rtl w:val="0"/>
        </w:rPr>
      </w:r>
    </w:p>
    <w:p w:rsidR="00000000" w:rsidDel="00000000" w:rsidP="00000000" w:rsidRDefault="00000000" w:rsidRPr="00000000" w14:paraId="000001F6">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copyright notices, attribution and source code normally helps to identify who is licensing the Open Source software.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steps can be taken to assess the quality of information collected in </w:t>
      </w:r>
      <w:r w:rsidDel="00000000" w:rsidR="00000000" w:rsidRPr="00000000">
        <w:rPr>
          <w:color w:val="ff0000"/>
          <w:sz w:val="24"/>
          <w:szCs w:val="24"/>
          <w:rtl w:val="0"/>
        </w:rPr>
        <w:t xml:space="preserve">an Open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Source Review?</w:t>
      </w:r>
    </w:p>
    <w:p w:rsidR="00000000" w:rsidDel="00000000" w:rsidP="00000000" w:rsidRDefault="00000000" w:rsidRPr="00000000" w14:paraId="000001F9">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it is a straight forward single step process to check what license is attached to the package as a whole. if it is found in a license or readme file then the condition is satisfied.</w:t>
      </w:r>
      <w:r w:rsidDel="00000000" w:rsidR="00000000" w:rsidRPr="00000000">
        <w:rPr>
          <w:rtl w:val="0"/>
        </w:rPr>
      </w:r>
    </w:p>
    <w:p w:rsidR="00000000" w:rsidDel="00000000" w:rsidP="00000000" w:rsidRDefault="00000000" w:rsidRPr="00000000" w14:paraId="000001F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 information for completeness, consistency and accuracy. This process may be assisted by support teams, including teams that run code scanning tools to scan for undisclosed Open Source usage.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1FB">
      <w:pPr>
        <w:rPr>
          <w:color w:val="f3f2dc"/>
          <w:sz w:val="24"/>
          <w:szCs w:val="24"/>
          <w:highlight w:val="darkGreen"/>
        </w:rPr>
      </w:pPr>
      <w:r w:rsidDel="00000000" w:rsidR="00000000" w:rsidRPr="00000000">
        <w:rPr>
          <w:rtl w:val="0"/>
        </w:rPr>
      </w:r>
    </w:p>
    <w:p w:rsidR="00000000" w:rsidDel="00000000" w:rsidP="00000000" w:rsidRDefault="00000000" w:rsidRPr="00000000" w14:paraId="000001FC">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D">
      <w:pPr>
        <w:spacing w:after="0" w:lineRule="auto"/>
        <w:rPr>
          <w:color w:val="f3f2dc"/>
          <w:sz w:val="24"/>
          <w:szCs w:val="24"/>
          <w:highlight w:val="darkGreen"/>
        </w:rPr>
      </w:pPr>
      <w:sdt>
        <w:sdtPr>
          <w:tag w:val="goog_rdk_106"/>
        </w:sdtPr>
        <w:sdtContent>
          <w:commentRangeStart w:id="43"/>
        </w:sdtContent>
      </w:sdt>
      <w:r w:rsidDel="00000000" w:rsidR="00000000" w:rsidRPr="00000000">
        <w:rPr>
          <w:color w:val="f3f2dc"/>
          <w:sz w:val="24"/>
          <w:szCs w:val="24"/>
          <w:highlight w:val="darkGreen"/>
          <w:rtl w:val="0"/>
        </w:rPr>
        <w:t xml:space="preserve">Chapter 7: End to End Compliance Management (Example Process)</w:t>
      </w:r>
      <w:commentRangeEnd w:id="43"/>
      <w:r w:rsidDel="00000000" w:rsidR="00000000" w:rsidRPr="00000000">
        <w:commentReference w:id="43"/>
      </w:r>
      <w:r w:rsidDel="00000000" w:rsidR="00000000" w:rsidRPr="00000000">
        <w:rPr>
          <w:rtl w:val="0"/>
        </w:rPr>
      </w:r>
    </w:p>
    <w:p w:rsidR="00000000" w:rsidDel="00000000" w:rsidP="00000000" w:rsidRDefault="00000000" w:rsidRPr="00000000" w14:paraId="000001F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is involved in compliance due diligence?</w:t>
      </w:r>
    </w:p>
    <w:p w:rsidR="00000000" w:rsidDel="00000000" w:rsidP="00000000" w:rsidRDefault="00000000" w:rsidRPr="00000000" w14:paraId="000001F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Identification</w:t>
      </w:r>
      <w:r w:rsidDel="00000000" w:rsidR="00000000" w:rsidRPr="00000000">
        <w:rPr>
          <w:rtl w:val="0"/>
        </w:rPr>
      </w:r>
    </w:p>
    <w:p w:rsidR="00000000" w:rsidDel="00000000" w:rsidP="00000000" w:rsidRDefault="00000000" w:rsidRPr="00000000" w14:paraId="000002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Audit source code</w:t>
      </w:r>
      <w:r w:rsidDel="00000000" w:rsidR="00000000" w:rsidRPr="00000000">
        <w:rPr>
          <w:rtl w:val="0"/>
        </w:rPr>
      </w:r>
    </w:p>
    <w:p w:rsidR="00000000" w:rsidDel="00000000" w:rsidP="00000000" w:rsidRDefault="00000000" w:rsidRPr="00000000" w14:paraId="00000201">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Resolving issues</w:t>
      </w:r>
      <w:r w:rsidDel="00000000" w:rsidR="00000000" w:rsidRPr="00000000">
        <w:rPr>
          <w:rtl w:val="0"/>
        </w:rPr>
      </w:r>
    </w:p>
    <w:p w:rsidR="00000000" w:rsidDel="00000000" w:rsidP="00000000" w:rsidRDefault="00000000" w:rsidRPr="00000000" w14:paraId="00000202">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Performing reviews</w:t>
      </w:r>
      <w:r w:rsidDel="00000000" w:rsidR="00000000" w:rsidRPr="00000000">
        <w:rPr>
          <w:rtl w:val="0"/>
        </w:rPr>
      </w:r>
    </w:p>
    <w:p w:rsidR="00000000" w:rsidDel="00000000" w:rsidP="00000000" w:rsidRDefault="00000000" w:rsidRPr="00000000" w14:paraId="00000203">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Approvals</w:t>
      </w:r>
      <w:r w:rsidDel="00000000" w:rsidR="00000000" w:rsidRPr="00000000">
        <w:rPr>
          <w:rtl w:val="0"/>
        </w:rPr>
      </w:r>
    </w:p>
    <w:p w:rsidR="00000000" w:rsidDel="00000000" w:rsidP="00000000" w:rsidRDefault="00000000" w:rsidRPr="00000000" w14:paraId="00000204">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Registration/approval tracking</w:t>
      </w:r>
      <w:r w:rsidDel="00000000" w:rsidR="00000000" w:rsidRPr="00000000">
        <w:rPr>
          <w:rtl w:val="0"/>
        </w:rPr>
      </w:r>
    </w:p>
    <w:p w:rsidR="00000000" w:rsidDel="00000000" w:rsidP="00000000" w:rsidRDefault="00000000" w:rsidRPr="00000000" w14:paraId="00000205">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Notices</w:t>
      </w:r>
      <w:r w:rsidDel="00000000" w:rsidR="00000000" w:rsidRPr="00000000">
        <w:rPr>
          <w:rtl w:val="0"/>
        </w:rPr>
      </w:r>
    </w:p>
    <w:p w:rsidR="00000000" w:rsidDel="00000000" w:rsidP="00000000" w:rsidRDefault="00000000" w:rsidRPr="00000000" w14:paraId="00000206">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Pre-distribution verifications</w:t>
      </w:r>
      <w:r w:rsidDel="00000000" w:rsidR="00000000" w:rsidRPr="00000000">
        <w:rPr>
          <w:rtl w:val="0"/>
        </w:rPr>
      </w:r>
    </w:p>
    <w:p w:rsidR="00000000" w:rsidDel="00000000" w:rsidP="00000000" w:rsidRDefault="00000000" w:rsidRPr="00000000" w14:paraId="00000207">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Accompanying source code distribution</w:t>
      </w:r>
      <w:r w:rsidDel="00000000" w:rsidR="00000000" w:rsidRPr="00000000">
        <w:rPr>
          <w:rtl w:val="0"/>
        </w:rPr>
      </w:r>
    </w:p>
    <w:p w:rsidR="00000000" w:rsidDel="00000000" w:rsidP="00000000" w:rsidRDefault="00000000" w:rsidRPr="00000000" w14:paraId="00000208">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sz w:val="24"/>
          <w:szCs w:val="24"/>
          <w:u w:val="none"/>
          <w:shd w:fill="auto" w:val="clear"/>
          <w:vertAlign w:val="baseline"/>
          <w:rtl w:val="0"/>
        </w:rPr>
        <w:t xml:space="preserve">Verification</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09">
      <w:pPr>
        <w:numPr>
          <w:ilvl w:val="1"/>
          <w:numId w:val="9"/>
        </w:numPr>
        <w:spacing w:after="0" w:lineRule="auto"/>
        <w:ind w:left="1440" w:hanging="360"/>
        <w:rPr>
          <w:color w:val="ff0000"/>
          <w:sz w:val="24"/>
          <w:szCs w:val="24"/>
        </w:rPr>
      </w:pPr>
      <w:r w:rsidDel="00000000" w:rsidR="00000000" w:rsidRPr="00000000">
        <w:rPr>
          <w:sz w:val="24"/>
          <w:szCs w:val="24"/>
          <w:rtl w:val="0"/>
        </w:rPr>
        <w:t xml:space="preserve">Product Manual → </w:t>
      </w:r>
      <w:r w:rsidDel="00000000" w:rsidR="00000000" w:rsidRPr="00000000">
        <w:rPr>
          <w:sz w:val="24"/>
          <w:szCs w:val="24"/>
          <w:highlight w:val="yellow"/>
          <w:rtl w:val="0"/>
        </w:rPr>
        <w:t xml:space="preserve">In correct option</w:t>
      </w:r>
      <w:r w:rsidDel="00000000" w:rsidR="00000000" w:rsidRPr="00000000">
        <w:rPr>
          <w:rtl w:val="0"/>
        </w:rPr>
      </w:r>
    </w:p>
    <w:p w:rsidR="00000000" w:rsidDel="00000000" w:rsidP="00000000" w:rsidRDefault="00000000" w:rsidRPr="00000000" w14:paraId="0000020A">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All of the above except product manual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 (Multiple response op</w:t>
      </w:r>
      <w:r w:rsidDel="00000000" w:rsidR="00000000" w:rsidRPr="00000000">
        <w:rPr>
          <w:sz w:val="24"/>
          <w:szCs w:val="24"/>
          <w:highlight w:val="yellow"/>
          <w:rtl w:val="0"/>
        </w:rPr>
        <w:t xml:space="preserve">tion, above all together</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20B">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sz w:val="24"/>
          <w:szCs w:val="24"/>
          <w:highlight w:val="yellow"/>
        </w:rPr>
      </w:pPr>
      <w:r w:rsidDel="00000000" w:rsidR="00000000" w:rsidRPr="00000000">
        <w:rPr>
          <w:rtl w:val="0"/>
        </w:rPr>
      </w:r>
    </w:p>
    <w:p w:rsidR="00000000" w:rsidDel="00000000" w:rsidP="00000000" w:rsidRDefault="00000000" w:rsidRPr="00000000" w14:paraId="0000020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does an architecture review look for?</w:t>
      </w:r>
    </w:p>
    <w:p w:rsidR="00000000" w:rsidDel="00000000" w:rsidP="00000000" w:rsidRDefault="00000000" w:rsidRPr="00000000" w14:paraId="0000020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Architecture reviews look for the individual module communication in a program.</w:t>
      </w:r>
      <w:r w:rsidDel="00000000" w:rsidR="00000000" w:rsidRPr="00000000">
        <w:rPr>
          <w:rtl w:val="0"/>
        </w:rPr>
      </w:r>
    </w:p>
    <w:p w:rsidR="00000000" w:rsidDel="00000000" w:rsidP="00000000" w:rsidRDefault="00000000" w:rsidRPr="00000000" w14:paraId="0000020F">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Architecture reviews examine the relationships between Open Source components and company software..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10">
      <w:pPr>
        <w:rPr>
          <w:color w:val="f3f2dc"/>
          <w:sz w:val="24"/>
          <w:szCs w:val="24"/>
          <w:highlight w:val="darkGreen"/>
        </w:rPr>
      </w:pPr>
      <w:r w:rsidDel="00000000" w:rsidR="00000000" w:rsidRPr="00000000">
        <w:rPr>
          <w:rtl w:val="0"/>
        </w:rPr>
      </w:r>
    </w:p>
    <w:p w:rsidR="00000000" w:rsidDel="00000000" w:rsidP="00000000" w:rsidRDefault="00000000" w:rsidRPr="00000000" w14:paraId="0000021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12">
      <w:pPr>
        <w:spacing w:after="0" w:lineRule="auto"/>
        <w:rPr>
          <w:color w:val="f3f2dc"/>
          <w:sz w:val="24"/>
          <w:szCs w:val="24"/>
          <w:highlight w:val="darkGreen"/>
        </w:rPr>
      </w:pPr>
      <w:sdt>
        <w:sdtPr>
          <w:tag w:val="goog_rdk_107"/>
        </w:sdtPr>
        <w:sdtContent>
          <w:commentRangeStart w:id="44"/>
        </w:sdtContent>
      </w:sdt>
      <w:r w:rsidDel="00000000" w:rsidR="00000000" w:rsidRPr="00000000">
        <w:rPr>
          <w:color w:val="f3f2dc"/>
          <w:sz w:val="24"/>
          <w:szCs w:val="24"/>
          <w:highlight w:val="darkGreen"/>
          <w:rtl w:val="0"/>
        </w:rPr>
        <w:t xml:space="preserve">Chapter 8: Avoiding Compliance Pitfalls</w:t>
      </w: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21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types of pitfalls can occur in Open Source compliance? </w:t>
      </w:r>
    </w:p>
    <w:p w:rsidR="00000000" w:rsidDel="00000000" w:rsidP="00000000" w:rsidRDefault="00000000" w:rsidRPr="00000000" w14:paraId="00000214">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It only causes monetary or effort loss.</w:t>
      </w:r>
      <w:r w:rsidDel="00000000" w:rsidR="00000000" w:rsidRPr="00000000">
        <w:rPr>
          <w:rtl w:val="0"/>
        </w:rPr>
      </w:r>
    </w:p>
    <w:p w:rsidR="00000000" w:rsidDel="00000000" w:rsidP="00000000" w:rsidRDefault="00000000" w:rsidRPr="00000000" w14:paraId="00000215">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Pitfalls can occur under the following categories: IP failure, license compliance failure, and compliance process failure.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Give an example of a license compliance failure.</w:t>
      </w:r>
      <w:r w:rsidDel="00000000" w:rsidR="00000000" w:rsidRPr="00000000">
        <w:rPr>
          <w:color w:val="ff0000"/>
          <w:sz w:val="24"/>
          <w:szCs w:val="24"/>
          <w:rtl w:val="0"/>
        </w:rPr>
        <w:t xml:space="preserve">: </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An example of license compliance failure would be a failure to mark an open source software after modification or to properly list the open source software components in the software or to make the complete and corresponding source code available. </w:t>
      </w:r>
      <w:r w:rsidDel="00000000" w:rsidR="00000000" w:rsidRPr="00000000">
        <w:rPr>
          <w:rtl w:val="0"/>
        </w:rPr>
      </w:r>
    </w:p>
    <w:p w:rsidR="00000000" w:rsidDel="00000000" w:rsidP="00000000" w:rsidRDefault="00000000" w:rsidRPr="00000000" w14:paraId="00000218">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True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19">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rPr>
      </w:pPr>
      <w:r w:rsidDel="00000000" w:rsidR="00000000" w:rsidRPr="00000000">
        <w:rPr>
          <w:sz w:val="24"/>
          <w:szCs w:val="24"/>
          <w:rtl w:val="0"/>
        </w:rPr>
        <w:t xml:space="preserve">False </w:t>
      </w:r>
    </w:p>
    <w:p w:rsidR="00000000" w:rsidDel="00000000" w:rsidP="00000000" w:rsidRDefault="00000000" w:rsidRPr="00000000" w14:paraId="0000021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Give an example of a compliance process failure.</w:t>
      </w:r>
      <w:r w:rsidDel="00000000" w:rsidR="00000000" w:rsidRPr="00000000">
        <w:rPr>
          <w:color w:val="ff0000"/>
          <w:sz w:val="24"/>
          <w:szCs w:val="24"/>
          <w:rtl w:val="0"/>
        </w:rPr>
        <w:t xml:space="preserve">: </w:t>
      </w:r>
      <w:r w:rsidDel="00000000" w:rsidR="00000000" w:rsidRPr="00000000">
        <w:rPr>
          <w:rFonts w:ascii="Calibri" w:cs="Calibri" w:eastAsia="Calibri" w:hAnsi="Calibri"/>
          <w:b w:val="0"/>
          <w:i w:val="1"/>
          <w:smallCaps w:val="0"/>
          <w:strike w:val="0"/>
          <w:color w:val="ff0000"/>
          <w:sz w:val="24"/>
          <w:szCs w:val="24"/>
          <w:u w:val="none"/>
          <w:shd w:fill="auto" w:val="clear"/>
          <w:vertAlign w:val="baseline"/>
          <w:rtl w:val="0"/>
        </w:rPr>
        <w:t xml:space="preserve">An example of compliance process failure would be a failure in the process related to audit, review, or approving the open source software. Auditors "waived" all the red-flagged items in a report, or that the review and approval process takes too long.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1B">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True → </w:t>
      </w:r>
      <w:r w:rsidDel="00000000" w:rsidR="00000000" w:rsidRPr="00000000">
        <w:rPr>
          <w:sz w:val="24"/>
          <w:szCs w:val="24"/>
          <w:highlight w:val="yellow"/>
          <w:rtl w:val="0"/>
        </w:rPr>
        <w:t xml:space="preserve">Correct Answer</w:t>
      </w:r>
      <w:r w:rsidDel="00000000" w:rsidR="00000000" w:rsidRPr="00000000">
        <w:rPr>
          <w:rtl w:val="0"/>
        </w:rPr>
      </w:r>
    </w:p>
    <w:p w:rsidR="00000000" w:rsidDel="00000000" w:rsidP="00000000" w:rsidRDefault="00000000" w:rsidRPr="00000000" w14:paraId="0000021C">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False</w:t>
      </w:r>
      <w:r w:rsidDel="00000000" w:rsidR="00000000" w:rsidRPr="00000000">
        <w:rPr>
          <w:rtl w:val="0"/>
        </w:rPr>
      </w:r>
    </w:p>
    <w:p w:rsidR="00000000" w:rsidDel="00000000" w:rsidP="00000000" w:rsidRDefault="00000000" w:rsidRPr="00000000" w14:paraId="0000021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are the benefits of prioritizing compliance?</w:t>
      </w:r>
    </w:p>
    <w:p w:rsidR="00000000" w:rsidDel="00000000" w:rsidP="00000000" w:rsidRDefault="00000000" w:rsidRPr="00000000" w14:paraId="0000021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sz w:val="24"/>
          <w:szCs w:val="24"/>
          <w:rtl w:val="0"/>
        </w:rPr>
        <w:t xml:space="preserve">There are no benefits, it is just a additional cost in money and time → </w:t>
      </w:r>
      <w:r w:rsidDel="00000000" w:rsidR="00000000" w:rsidRPr="00000000">
        <w:rPr>
          <w:sz w:val="24"/>
          <w:szCs w:val="24"/>
          <w:highlight w:val="yellow"/>
          <w:rtl w:val="0"/>
        </w:rPr>
        <w:t xml:space="preserve">Incorrect Answer</w:t>
      </w:r>
      <w:r w:rsidDel="00000000" w:rsidR="00000000" w:rsidRPr="00000000">
        <w:rPr>
          <w:rtl w:val="0"/>
        </w:rPr>
      </w:r>
    </w:p>
    <w:p w:rsidR="00000000" w:rsidDel="00000000" w:rsidP="00000000" w:rsidRDefault="00000000" w:rsidRPr="00000000" w14:paraId="0000021F">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benefits of prioritizing compliance are that you become more efficient in your use of Open Source, and that you build a better relationship with the open source community.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2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are the benefits of maintaining a good community relationship?</w:t>
      </w:r>
    </w:p>
    <w:p w:rsidR="00000000" w:rsidDel="00000000" w:rsidP="00000000" w:rsidRDefault="00000000" w:rsidRPr="00000000" w14:paraId="00000221">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color w:val="00000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benefits of maintaining a good community relationship are that you can better assess how you can comply with the Open Source license requirements, and you have a better two-way communication with regard to contribution and use of the Open Source.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22">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sz w:val="24"/>
          <w:szCs w:val="24"/>
          <w:u w:val="none"/>
        </w:rPr>
      </w:pPr>
      <w:r w:rsidDel="00000000" w:rsidR="00000000" w:rsidRPr="00000000">
        <w:rPr>
          <w:sz w:val="24"/>
          <w:szCs w:val="24"/>
          <w:rtl w:val="0"/>
        </w:rPr>
        <w:t xml:space="preserve">Better marketing for the organisation/product in the Business world.</w:t>
      </w:r>
      <w:r w:rsidDel="00000000" w:rsidR="00000000" w:rsidRPr="00000000">
        <w:rPr>
          <w:rtl w:val="0"/>
        </w:rPr>
      </w:r>
    </w:p>
    <w:p w:rsidR="00000000" w:rsidDel="00000000" w:rsidP="00000000" w:rsidRDefault="00000000" w:rsidRPr="00000000" w14:paraId="00000223">
      <w:pPr>
        <w:rPr>
          <w:color w:val="f3f2dc"/>
          <w:sz w:val="24"/>
          <w:szCs w:val="24"/>
          <w:highlight w:val="darkGreen"/>
        </w:rPr>
      </w:pPr>
      <w:r w:rsidDel="00000000" w:rsidR="00000000" w:rsidRPr="00000000">
        <w:rPr>
          <w:rtl w:val="0"/>
        </w:rPr>
      </w:r>
    </w:p>
    <w:p w:rsidR="00000000" w:rsidDel="00000000" w:rsidP="00000000" w:rsidRDefault="00000000" w:rsidRPr="00000000" w14:paraId="00000224">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25">
      <w:pPr>
        <w:spacing w:after="0" w:lineRule="auto"/>
        <w:rPr>
          <w:color w:val="f3f2dc"/>
          <w:sz w:val="24"/>
          <w:szCs w:val="24"/>
          <w:highlight w:val="darkGreen"/>
        </w:rPr>
      </w:pPr>
      <w:sdt>
        <w:sdtPr>
          <w:tag w:val="goog_rdk_108"/>
        </w:sdtPr>
        <w:sdtContent>
          <w:commentRangeStart w:id="45"/>
        </w:sdtContent>
      </w:sdt>
      <w:r w:rsidDel="00000000" w:rsidR="00000000" w:rsidRPr="00000000">
        <w:rPr>
          <w:color w:val="f3f2dc"/>
          <w:sz w:val="24"/>
          <w:szCs w:val="24"/>
          <w:highlight w:val="darkGreen"/>
          <w:rtl w:val="0"/>
        </w:rPr>
        <w:t xml:space="preserve">Chapter 9: Developer Guidelines</w:t>
      </w: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2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Name some general guidelines developers can practice when working with Open Source.</w:t>
      </w:r>
    </w:p>
    <w:p w:rsidR="00000000" w:rsidDel="00000000" w:rsidP="00000000" w:rsidRDefault="00000000" w:rsidRPr="00000000" w14:paraId="0000022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code from high quality Open Source communities </w:t>
      </w:r>
      <w:r w:rsidDel="00000000" w:rsidR="00000000" w:rsidRPr="00000000">
        <w:rPr>
          <w:rtl w:val="0"/>
        </w:rPr>
      </w:r>
    </w:p>
    <w:p w:rsidR="00000000" w:rsidDel="00000000" w:rsidP="00000000" w:rsidRDefault="00000000" w:rsidRPr="00000000" w14:paraId="00000228">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Seek guidance </w:t>
      </w:r>
      <w:r w:rsidDel="00000000" w:rsidR="00000000" w:rsidRPr="00000000">
        <w:rPr>
          <w:rtl w:val="0"/>
        </w:rPr>
      </w:r>
    </w:p>
    <w:p w:rsidR="00000000" w:rsidDel="00000000" w:rsidP="00000000" w:rsidRDefault="00000000" w:rsidRPr="00000000" w14:paraId="00000229">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Preserve existing licensing information </w:t>
      </w:r>
      <w:r w:rsidDel="00000000" w:rsidR="00000000" w:rsidRPr="00000000">
        <w:rPr>
          <w:rtl w:val="0"/>
        </w:rPr>
      </w:r>
    </w:p>
    <w:p w:rsidR="00000000" w:rsidDel="00000000" w:rsidP="00000000" w:rsidRDefault="00000000" w:rsidRPr="00000000" w14:paraId="0000022A">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Gather and retain Open Source project information for your review process</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List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 (</w:t>
      </w:r>
      <w:r w:rsidDel="00000000" w:rsidR="00000000" w:rsidRPr="00000000">
        <w:rPr>
          <w:sz w:val="24"/>
          <w:szCs w:val="24"/>
          <w:highlight w:val="yellow"/>
          <w:rtl w:val="0"/>
        </w:rPr>
        <w:t xml:space="preserve">Multiple response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r w:rsidDel="00000000" w:rsidR="00000000" w:rsidRPr="00000000">
        <w:rPr>
          <w:rtl w:val="0"/>
        </w:rPr>
      </w:r>
    </w:p>
    <w:p w:rsidR="00000000" w:rsidDel="00000000" w:rsidP="00000000" w:rsidRDefault="00000000" w:rsidRPr="00000000" w14:paraId="0000022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Should you remove or alter Open Source license header information?</w:t>
      </w:r>
    </w:p>
    <w:p w:rsidR="00000000" w:rsidDel="00000000" w:rsidP="00000000" w:rsidRDefault="00000000" w:rsidRPr="00000000" w14:paraId="0000022C">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 existing license information should be preserved, additional header information can be added for modifications or additions to source code --&gt;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2D">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Yes, that’s the best practice to minify the source file</w:t>
      </w:r>
      <w:r w:rsidDel="00000000" w:rsidR="00000000" w:rsidRPr="00000000">
        <w:rPr>
          <w:rtl w:val="0"/>
        </w:rPr>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360" w:right="0" w:firstLine="0"/>
        <w:jc w:val="left"/>
        <w:rPr>
          <w:sz w:val="24"/>
          <w:szCs w:val="24"/>
          <w:highlight w:val="yellow"/>
        </w:rPr>
      </w:pPr>
      <w:r w:rsidDel="00000000" w:rsidR="00000000" w:rsidRPr="00000000">
        <w:rPr>
          <w:rtl w:val="0"/>
        </w:rPr>
      </w:r>
    </w:p>
    <w:p w:rsidR="00000000" w:rsidDel="00000000" w:rsidP="00000000" w:rsidRDefault="00000000" w:rsidRPr="00000000" w14:paraId="0000022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How can a new version of a previously-reviewed Open Source component create new compliance issues?</w:t>
      </w:r>
    </w:p>
    <w:p w:rsidR="00000000" w:rsidDel="00000000" w:rsidP="00000000" w:rsidRDefault="00000000" w:rsidRPr="00000000" w14:paraId="0000023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change in the Open Source license for the new version of the Open Source component </w:t>
      </w:r>
      <w:r w:rsidDel="00000000" w:rsidR="00000000" w:rsidRPr="00000000">
        <w:rPr>
          <w:rtl w:val="0"/>
        </w:rPr>
      </w:r>
    </w:p>
    <w:p w:rsidR="00000000" w:rsidDel="00000000" w:rsidP="00000000" w:rsidRDefault="00000000" w:rsidRPr="00000000" w14:paraId="00000231">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New dependencies introduced with new versions which create additional Open Source obligations. These dependencies may be embedded in the Open Source distribution or they may be dependencies resolved at build time.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List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 (Multiple respo</w:t>
      </w:r>
      <w:r w:rsidDel="00000000" w:rsidR="00000000" w:rsidRPr="00000000">
        <w:rPr>
          <w:sz w:val="24"/>
          <w:szCs w:val="24"/>
          <w:highlight w:val="yellow"/>
          <w:rtl w:val="0"/>
        </w:rPr>
        <w:t xml:space="preserve">nse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t>
      </w:r>
      <w:r w:rsidDel="00000000" w:rsidR="00000000" w:rsidRPr="00000000">
        <w:rPr>
          <w:rtl w:val="0"/>
        </w:rPr>
      </w:r>
    </w:p>
    <w:p w:rsidR="00000000" w:rsidDel="00000000" w:rsidP="00000000" w:rsidRDefault="00000000" w:rsidRPr="00000000" w14:paraId="00000232">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sz w:val="24"/>
          <w:szCs w:val="24"/>
          <w:u w:val="none"/>
        </w:rPr>
      </w:pPr>
      <w:r w:rsidDel="00000000" w:rsidR="00000000" w:rsidRPr="00000000">
        <w:rPr>
          <w:sz w:val="24"/>
          <w:szCs w:val="24"/>
          <w:rtl w:val="0"/>
        </w:rPr>
        <w:t xml:space="preserve">None of the above → </w:t>
      </w:r>
      <w:r w:rsidDel="00000000" w:rsidR="00000000" w:rsidRPr="00000000">
        <w:rPr>
          <w:sz w:val="24"/>
          <w:szCs w:val="24"/>
          <w:highlight w:val="yellow"/>
          <w:rtl w:val="0"/>
        </w:rPr>
        <w:t xml:space="preserve">Incorrect answer</w:t>
      </w:r>
      <w:r w:rsidDel="00000000" w:rsidR="00000000" w:rsidRPr="00000000">
        <w:rPr>
          <w:rtl w:val="0"/>
        </w:rPr>
      </w:r>
    </w:p>
    <w:p w:rsidR="00000000" w:rsidDel="00000000" w:rsidP="00000000" w:rsidRDefault="00000000" w:rsidRPr="00000000" w14:paraId="000002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rFonts w:ascii="Calibri" w:cs="Calibri" w:eastAsia="Calibri" w:hAnsi="Calibri"/>
          <w:b w:val="0"/>
          <w:i w:val="0"/>
          <w:smallCaps w:val="0"/>
          <w:strike w:val="0"/>
          <w:color w:val="ff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What risks should you address with in-bound software?</w:t>
      </w:r>
    </w:p>
    <w:p w:rsidR="00000000" w:rsidDel="00000000" w:rsidP="00000000" w:rsidRDefault="00000000" w:rsidRPr="00000000" w14:paraId="00000234">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License compliance for any disclosed Open Source embedded in the in-bound software </w:t>
      </w:r>
      <w:r w:rsidDel="00000000" w:rsidR="00000000" w:rsidRPr="00000000">
        <w:rPr>
          <w:rtl w:val="0"/>
        </w:rPr>
      </w:r>
    </w:p>
    <w:p w:rsidR="00000000" w:rsidDel="00000000" w:rsidP="00000000" w:rsidRDefault="00000000" w:rsidRPr="00000000" w14:paraId="00000235">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potential for creating license conflicts by integrating inbound software with other Open Source or proprietary software </w:t>
      </w:r>
      <w:r w:rsidDel="00000000" w:rsidR="00000000" w:rsidRPr="00000000">
        <w:rPr>
          <w:rtl w:val="0"/>
        </w:rPr>
      </w:r>
    </w:p>
    <w:p w:rsidR="00000000" w:rsidDel="00000000" w:rsidP="00000000" w:rsidRDefault="00000000" w:rsidRPr="00000000" w14:paraId="00000236">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Undisclosed or unknown Open Source included in the in-bound software</w:t>
      </w:r>
      <w:r w:rsidDel="00000000" w:rsidR="00000000" w:rsidRPr="00000000">
        <w:rPr>
          <w:rtl w:val="0"/>
        </w:rPr>
      </w:r>
    </w:p>
    <w:p w:rsidR="00000000" w:rsidDel="00000000" w:rsidP="00000000" w:rsidRDefault="00000000" w:rsidRPr="00000000" w14:paraId="00000237">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Calibri" w:cs="Calibri" w:eastAsia="Calibri" w:hAnsi="Calibri"/>
          <w:b w:val="0"/>
          <w:i w:val="0"/>
          <w:smallCaps w:val="0"/>
          <w:strike w:val="0"/>
          <w:sz w:val="24"/>
          <w:szCs w:val="24"/>
          <w:u w:val="none"/>
          <w:vertAlign w:val="baseline"/>
        </w:rPr>
      </w:pPr>
      <w:r w:rsidDel="00000000" w:rsidR="00000000" w:rsidRPr="00000000">
        <w:rPr>
          <w:sz w:val="24"/>
          <w:szCs w:val="24"/>
          <w:rtl w:val="0"/>
        </w:rPr>
        <w:t xml:space="preserve">All of the above</w:t>
      </w:r>
      <w:r w:rsidDel="00000000" w:rsidR="00000000" w:rsidRPr="00000000">
        <w:rPr>
          <w:rFonts w:ascii="Calibri" w:cs="Calibri" w:eastAsia="Calibri" w:hAnsi="Calibri"/>
          <w:b w:val="0"/>
          <w:i w:val="0"/>
          <w:smallCaps w:val="0"/>
          <w:strike w:val="0"/>
          <w:color w:val="ff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Correct answer</w:t>
      </w:r>
      <w:r w:rsidDel="00000000" w:rsidR="00000000" w:rsidRPr="00000000">
        <w:rPr>
          <w:rtl w:val="0"/>
        </w:rPr>
      </w:r>
    </w:p>
    <w:p w:rsidR="00000000" w:rsidDel="00000000" w:rsidP="00000000" w:rsidRDefault="00000000" w:rsidRPr="00000000" w14:paraId="00000238">
      <w:pPr>
        <w:rPr>
          <w:color w:val="f3f2dc"/>
          <w:sz w:val="24"/>
          <w:szCs w:val="24"/>
          <w:highlight w:val="darkGreen"/>
        </w:rPr>
      </w:pPr>
      <w:r w:rsidDel="00000000" w:rsidR="00000000" w:rsidRPr="00000000">
        <w:rPr>
          <w:rtl w:val="0"/>
        </w:rPr>
      </w:r>
    </w:p>
    <w:p w:rsidR="00000000" w:rsidDel="00000000" w:rsidP="00000000" w:rsidRDefault="00000000" w:rsidRPr="00000000" w14:paraId="00000239">
      <w:pPr>
        <w:rPr>
          <w:b w:val="1"/>
          <w:color w:val="292934"/>
          <w:sz w:val="24"/>
          <w:szCs w:val="24"/>
          <w:highlight w:val="yellow"/>
        </w:rPr>
      </w:pPr>
      <w:r w:rsidDel="00000000" w:rsidR="00000000" w:rsidRPr="00000000">
        <w:rPr>
          <w:rtl w:val="0"/>
        </w:rPr>
      </w:r>
    </w:p>
    <w:p w:rsidR="00000000" w:rsidDel="00000000" w:rsidP="00000000" w:rsidRDefault="00000000" w:rsidRPr="00000000" w14:paraId="0000023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23B">
      <w:pPr>
        <w:spacing w:after="0" w:line="240" w:lineRule="auto"/>
        <w:rPr>
          <w:color w:val="000000"/>
          <w:sz w:val="24"/>
          <w:szCs w:val="24"/>
        </w:rPr>
      </w:pPr>
      <w:r w:rsidDel="00000000" w:rsidR="00000000" w:rsidRPr="00000000">
        <w:rPr>
          <w:b w:val="1"/>
          <w:color w:val="000000"/>
          <w:sz w:val="24"/>
          <w:szCs w:val="24"/>
          <w:rtl w:val="0"/>
        </w:rPr>
        <w:t xml:space="preserve">Glossary</w:t>
      </w:r>
      <w:r w:rsidDel="00000000" w:rsidR="00000000" w:rsidRPr="00000000">
        <w:rPr>
          <w:rtl w:val="0"/>
        </w:rPr>
      </w:r>
    </w:p>
    <w:p w:rsidR="00000000" w:rsidDel="00000000" w:rsidP="00000000" w:rsidRDefault="00000000" w:rsidRPr="00000000" w14:paraId="0000023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3D">
      <w:pPr>
        <w:spacing w:after="0" w:line="240" w:lineRule="auto"/>
        <w:rPr>
          <w:color w:val="000000"/>
          <w:sz w:val="24"/>
          <w:szCs w:val="24"/>
        </w:rPr>
      </w:pPr>
      <w:r w:rsidDel="00000000" w:rsidR="00000000" w:rsidRPr="00000000">
        <w:rPr>
          <w:color w:val="000000"/>
          <w:sz w:val="24"/>
          <w:szCs w:val="24"/>
          <w:rtl w:val="0"/>
        </w:rPr>
        <w:t xml:space="preserve">Copyleft license: a license requiring that derivative works are distributed under the same terms as the original work, also called reciprocal license</w:t>
      </w:r>
    </w:p>
    <w:p w:rsidR="00000000" w:rsidDel="00000000" w:rsidP="00000000" w:rsidRDefault="00000000" w:rsidRPr="00000000" w14:paraId="0000023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3F">
      <w:pPr>
        <w:spacing w:after="0" w:line="240" w:lineRule="auto"/>
        <w:rPr>
          <w:color w:val="000000"/>
          <w:sz w:val="24"/>
          <w:szCs w:val="24"/>
        </w:rPr>
      </w:pPr>
      <w:r w:rsidDel="00000000" w:rsidR="00000000" w:rsidRPr="00000000">
        <w:rPr>
          <w:color w:val="000000"/>
          <w:sz w:val="24"/>
          <w:szCs w:val="24"/>
          <w:rtl w:val="0"/>
        </w:rPr>
        <w:t xml:space="preserve">Copyright: Legal protections for original works of authorship</w:t>
      </w:r>
    </w:p>
    <w:p w:rsidR="00000000" w:rsidDel="00000000" w:rsidP="00000000" w:rsidRDefault="00000000" w:rsidRPr="00000000" w14:paraId="0000024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1">
      <w:pPr>
        <w:spacing w:after="0" w:line="240" w:lineRule="auto"/>
        <w:rPr>
          <w:color w:val="000000"/>
          <w:sz w:val="24"/>
          <w:szCs w:val="24"/>
        </w:rPr>
      </w:pPr>
      <w:sdt>
        <w:sdtPr>
          <w:tag w:val="goog_rdk_109"/>
        </w:sdtPr>
        <w:sdtContent>
          <w:commentRangeStart w:id="46"/>
        </w:sdtContent>
      </w:sdt>
      <w:r w:rsidDel="00000000" w:rsidR="00000000" w:rsidRPr="00000000">
        <w:rPr>
          <w:color w:val="000000"/>
          <w:sz w:val="24"/>
          <w:szCs w:val="24"/>
          <w:rtl w:val="0"/>
        </w:rPr>
        <w:t xml:space="preserve">Dependencies</w:t>
      </w:r>
      <w:commentRangeEnd w:id="46"/>
      <w:r w:rsidDel="00000000" w:rsidR="00000000" w:rsidRPr="00000000">
        <w:commentReference w:id="46"/>
      </w:r>
      <w:r w:rsidDel="00000000" w:rsidR="00000000" w:rsidRPr="00000000">
        <w:rPr>
          <w:color w:val="000000"/>
          <w:sz w:val="24"/>
          <w:szCs w:val="24"/>
          <w:rtl w:val="0"/>
        </w:rPr>
        <w:t xml:space="preserve">: </w:t>
      </w:r>
    </w:p>
    <w:p w:rsidR="00000000" w:rsidDel="00000000" w:rsidP="00000000" w:rsidRDefault="00000000" w:rsidRPr="00000000" w14:paraId="0000024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3">
      <w:pPr>
        <w:spacing w:after="0" w:line="240" w:lineRule="auto"/>
        <w:rPr>
          <w:color w:val="000000"/>
          <w:sz w:val="24"/>
          <w:szCs w:val="24"/>
        </w:rPr>
      </w:pPr>
      <w:r w:rsidDel="00000000" w:rsidR="00000000" w:rsidRPr="00000000">
        <w:rPr>
          <w:color w:val="000000"/>
          <w:sz w:val="24"/>
          <w:szCs w:val="24"/>
          <w:rtl w:val="0"/>
        </w:rPr>
        <w:t xml:space="preserve">Derivative Work: a new creation / work based upon an original work that has been added to in such a way that it represents a new original work of authorship and not a copy</w:t>
      </w:r>
    </w:p>
    <w:p w:rsidR="00000000" w:rsidDel="00000000" w:rsidP="00000000" w:rsidRDefault="00000000" w:rsidRPr="00000000" w14:paraId="0000024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5">
      <w:pPr>
        <w:spacing w:after="0" w:line="240" w:lineRule="auto"/>
        <w:rPr>
          <w:color w:val="000000"/>
          <w:sz w:val="24"/>
          <w:szCs w:val="24"/>
        </w:rPr>
      </w:pPr>
      <w:r w:rsidDel="00000000" w:rsidR="00000000" w:rsidRPr="00000000">
        <w:rPr>
          <w:color w:val="000000"/>
          <w:sz w:val="24"/>
          <w:szCs w:val="24"/>
          <w:rtl w:val="0"/>
        </w:rPr>
        <w:t xml:space="preserve">Freeware: a term referring to software that is distributed under a proprietary license at no or very low cost</w:t>
      </w:r>
    </w:p>
    <w:p w:rsidR="00000000" w:rsidDel="00000000" w:rsidP="00000000" w:rsidRDefault="00000000" w:rsidRPr="00000000" w14:paraId="0000024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7">
      <w:pPr>
        <w:spacing w:after="0" w:line="240" w:lineRule="auto"/>
        <w:rPr>
          <w:color w:val="000000"/>
          <w:sz w:val="24"/>
          <w:szCs w:val="24"/>
        </w:rPr>
      </w:pPr>
      <w:r w:rsidDel="00000000" w:rsidR="00000000" w:rsidRPr="00000000">
        <w:rPr>
          <w:color w:val="000000"/>
          <w:sz w:val="24"/>
          <w:szCs w:val="24"/>
          <w:rtl w:val="0"/>
        </w:rPr>
        <w:t xml:space="preserve">Intellectual Property: </w:t>
      </w:r>
      <w:r w:rsidDel="00000000" w:rsidR="00000000" w:rsidRPr="00000000">
        <w:rPr>
          <w:color w:val="202124"/>
          <w:sz w:val="24"/>
          <w:szCs w:val="24"/>
          <w:highlight w:val="white"/>
          <w:rtl w:val="0"/>
        </w:rPr>
        <w:t xml:space="preserve">a work or invention that is the result of creativity, such as a manuscript or a design, to which one has rights and for which one may apply for a patent, copyright, trademark, etc.</w:t>
      </w:r>
      <w:r w:rsidDel="00000000" w:rsidR="00000000" w:rsidRPr="00000000">
        <w:rPr>
          <w:rtl w:val="0"/>
        </w:rPr>
      </w:r>
    </w:p>
    <w:p w:rsidR="00000000" w:rsidDel="00000000" w:rsidP="00000000" w:rsidRDefault="00000000" w:rsidRPr="00000000" w14:paraId="0000024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9">
      <w:pPr>
        <w:spacing w:after="0" w:line="240" w:lineRule="auto"/>
        <w:rPr>
          <w:color w:val="000000"/>
          <w:sz w:val="24"/>
          <w:szCs w:val="24"/>
        </w:rPr>
      </w:pPr>
      <w:r w:rsidDel="00000000" w:rsidR="00000000" w:rsidRPr="00000000">
        <w:rPr>
          <w:color w:val="000000"/>
          <w:sz w:val="24"/>
          <w:szCs w:val="24"/>
          <w:rtl w:val="0"/>
        </w:rPr>
        <w:t xml:space="preserve">License: The way a copyright or patent holder gives permission or rights to someone else</w:t>
      </w:r>
    </w:p>
    <w:p w:rsidR="00000000" w:rsidDel="00000000" w:rsidP="00000000" w:rsidRDefault="00000000" w:rsidRPr="00000000" w14:paraId="0000024A">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B">
      <w:pPr>
        <w:spacing w:after="0" w:line="240" w:lineRule="auto"/>
        <w:rPr>
          <w:color w:val="000000"/>
          <w:sz w:val="24"/>
          <w:szCs w:val="24"/>
        </w:rPr>
      </w:pPr>
      <w:r w:rsidDel="00000000" w:rsidR="00000000" w:rsidRPr="00000000">
        <w:rPr>
          <w:color w:val="000000"/>
          <w:sz w:val="24"/>
          <w:szCs w:val="24"/>
          <w:rtl w:val="0"/>
        </w:rPr>
        <w:t xml:space="preserve">Patents: Legal protections for inventions (and plants) that are novel and non-obvious</w:t>
      </w:r>
    </w:p>
    <w:p w:rsidR="00000000" w:rsidDel="00000000" w:rsidP="00000000" w:rsidRDefault="00000000" w:rsidRPr="00000000" w14:paraId="0000024C">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D">
      <w:pPr>
        <w:spacing w:after="0" w:line="240" w:lineRule="auto"/>
        <w:rPr>
          <w:color w:val="000000"/>
          <w:sz w:val="24"/>
          <w:szCs w:val="24"/>
        </w:rPr>
      </w:pPr>
      <w:r w:rsidDel="00000000" w:rsidR="00000000" w:rsidRPr="00000000">
        <w:rPr>
          <w:color w:val="000000"/>
          <w:sz w:val="24"/>
          <w:szCs w:val="24"/>
          <w:rtl w:val="0"/>
        </w:rPr>
        <w:t xml:space="preserve">Permissive Open Source License: term often used to describe Open Source licenses with minimal conditions</w:t>
      </w:r>
    </w:p>
    <w:p w:rsidR="00000000" w:rsidDel="00000000" w:rsidP="00000000" w:rsidRDefault="00000000" w:rsidRPr="00000000" w14:paraId="0000024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4F">
      <w:pPr>
        <w:spacing w:after="0" w:line="240" w:lineRule="auto"/>
        <w:rPr>
          <w:color w:val="000000"/>
          <w:sz w:val="24"/>
          <w:szCs w:val="24"/>
        </w:rPr>
      </w:pPr>
      <w:r w:rsidDel="00000000" w:rsidR="00000000" w:rsidRPr="00000000">
        <w:rPr>
          <w:color w:val="000000"/>
          <w:sz w:val="24"/>
          <w:szCs w:val="24"/>
          <w:rtl w:val="0"/>
        </w:rPr>
        <w:t xml:space="preserve">Proprietary license: a license that generally has restrictions on the usage, modification, and/ or distribution of the software and often does not provide access to the source code</w:t>
      </w:r>
    </w:p>
    <w:p w:rsidR="00000000" w:rsidDel="00000000" w:rsidP="00000000" w:rsidRDefault="00000000" w:rsidRPr="00000000" w14:paraId="00000250">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51">
      <w:pPr>
        <w:spacing w:after="0" w:line="240" w:lineRule="auto"/>
        <w:rPr>
          <w:color w:val="000000"/>
          <w:sz w:val="24"/>
          <w:szCs w:val="24"/>
        </w:rPr>
      </w:pPr>
      <w:r w:rsidDel="00000000" w:rsidR="00000000" w:rsidRPr="00000000">
        <w:rPr>
          <w:color w:val="000000"/>
          <w:sz w:val="24"/>
          <w:szCs w:val="24"/>
          <w:rtl w:val="0"/>
        </w:rPr>
        <w:t xml:space="preserve">Public domain: software not protected by copyright and therefore usable by the public without requiring a license</w:t>
      </w:r>
    </w:p>
    <w:p w:rsidR="00000000" w:rsidDel="00000000" w:rsidP="00000000" w:rsidRDefault="00000000" w:rsidRPr="00000000" w14:paraId="00000252">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53">
      <w:pPr>
        <w:spacing w:after="0" w:line="240" w:lineRule="auto"/>
        <w:rPr>
          <w:color w:val="000000"/>
          <w:sz w:val="24"/>
          <w:szCs w:val="24"/>
        </w:rPr>
      </w:pPr>
      <w:r w:rsidDel="00000000" w:rsidR="00000000" w:rsidRPr="00000000">
        <w:rPr>
          <w:color w:val="000000"/>
          <w:sz w:val="24"/>
          <w:szCs w:val="24"/>
          <w:rtl w:val="0"/>
        </w:rPr>
        <w:t xml:space="preserve">Shareware: Proprietary software provided to users on a trial basis, for a limited time, free of charge, and with limited functionalities or features</w:t>
      </w:r>
    </w:p>
    <w:p w:rsidR="00000000" w:rsidDel="00000000" w:rsidP="00000000" w:rsidRDefault="00000000" w:rsidRPr="00000000" w14:paraId="00000254">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55">
      <w:pPr>
        <w:spacing w:after="0" w:line="240" w:lineRule="auto"/>
        <w:rPr>
          <w:color w:val="000000"/>
          <w:sz w:val="24"/>
          <w:szCs w:val="24"/>
        </w:rPr>
      </w:pPr>
      <w:r w:rsidDel="00000000" w:rsidR="00000000" w:rsidRPr="00000000">
        <w:rPr>
          <w:color w:val="000000"/>
          <w:sz w:val="24"/>
          <w:szCs w:val="24"/>
          <w:rtl w:val="0"/>
        </w:rPr>
        <w:t xml:space="preserve">Trademarks: Legal protections for marks (such as words, logos, slogans, colors, etc.) that are connected to product identification</w:t>
      </w:r>
    </w:p>
    <w:p w:rsidR="00000000" w:rsidDel="00000000" w:rsidP="00000000" w:rsidRDefault="00000000" w:rsidRPr="00000000" w14:paraId="00000256">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57">
      <w:pPr>
        <w:spacing w:after="0" w:line="240" w:lineRule="auto"/>
        <w:rPr>
          <w:color w:val="000000"/>
          <w:sz w:val="24"/>
          <w:szCs w:val="24"/>
        </w:rPr>
      </w:pPr>
      <w:r w:rsidDel="00000000" w:rsidR="00000000" w:rsidRPr="00000000">
        <w:rPr>
          <w:color w:val="000000"/>
          <w:sz w:val="24"/>
          <w:szCs w:val="24"/>
          <w:rtl w:val="0"/>
        </w:rPr>
        <w:t xml:space="preserve">Trade Secrets: Legal protections for confidential business information, usually processes or procedures</w:t>
      </w:r>
    </w:p>
    <w:p w:rsidR="00000000" w:rsidDel="00000000" w:rsidP="00000000" w:rsidRDefault="00000000" w:rsidRPr="00000000" w14:paraId="00000258">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259">
      <w:pPr>
        <w:spacing w:after="240" w:line="240" w:lineRule="auto"/>
        <w:rPr>
          <w:b w:val="1"/>
          <w:sz w:val="24"/>
          <w:szCs w:val="24"/>
        </w:rPr>
      </w:pPr>
      <w:r w:rsidDel="00000000" w:rsidR="00000000" w:rsidRPr="00000000">
        <w:rPr>
          <w:b w:val="1"/>
          <w:sz w:val="24"/>
          <w:szCs w:val="24"/>
          <w:rtl w:val="0"/>
        </w:rPr>
        <w:t xml:space="preserve">Examples of License Acronyms</w:t>
      </w:r>
    </w:p>
    <w:tbl>
      <w:tblPr>
        <w:tblStyle w:val="Table8"/>
        <w:tblW w:w="1080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00"/>
      </w:tblPr>
      <w:tblGrid>
        <w:gridCol w:w="2520"/>
        <w:gridCol w:w="8280"/>
        <w:tblGridChange w:id="0">
          <w:tblGrid>
            <w:gridCol w:w="2520"/>
            <w:gridCol w:w="8280"/>
          </w:tblGrid>
        </w:tblGridChange>
      </w:tblGrid>
      <w:tr>
        <w:trPr>
          <w:cantSplit w:val="0"/>
          <w:tblHeader w:val="0"/>
        </w:trPr>
        <w:tc>
          <w:tcPr/>
          <w:p w:rsidR="00000000" w:rsidDel="00000000" w:rsidP="00000000" w:rsidRDefault="00000000" w:rsidRPr="00000000" w14:paraId="0000025A">
            <w:pPr>
              <w:rPr>
                <w:sz w:val="24"/>
                <w:szCs w:val="24"/>
              </w:rPr>
            </w:pPr>
            <w:r w:rsidDel="00000000" w:rsidR="00000000" w:rsidRPr="00000000">
              <w:rPr>
                <w:sz w:val="24"/>
                <w:szCs w:val="24"/>
                <w:rtl w:val="0"/>
              </w:rPr>
              <w:t xml:space="preserve">AGPL</w:t>
            </w:r>
          </w:p>
        </w:tc>
        <w:tc>
          <w:tcPr/>
          <w:p w:rsidR="00000000" w:rsidDel="00000000" w:rsidP="00000000" w:rsidRDefault="00000000" w:rsidRPr="00000000" w14:paraId="0000025B">
            <w:pPr>
              <w:rPr>
                <w:sz w:val="24"/>
                <w:szCs w:val="24"/>
              </w:rPr>
            </w:pPr>
            <w:r w:rsidDel="00000000" w:rsidR="00000000" w:rsidRPr="00000000">
              <w:rPr>
                <w:sz w:val="24"/>
                <w:szCs w:val="24"/>
                <w:rtl w:val="0"/>
              </w:rPr>
              <w:t xml:space="preserve">Affero General Public License</w:t>
            </w:r>
          </w:p>
        </w:tc>
      </w:tr>
      <w:tr>
        <w:trPr>
          <w:cantSplit w:val="0"/>
          <w:tblHeader w:val="0"/>
        </w:trPr>
        <w:tc>
          <w:tcPr/>
          <w:p w:rsidR="00000000" w:rsidDel="00000000" w:rsidP="00000000" w:rsidRDefault="00000000" w:rsidRPr="00000000" w14:paraId="0000025C">
            <w:pPr>
              <w:rPr>
                <w:sz w:val="24"/>
                <w:szCs w:val="24"/>
              </w:rPr>
            </w:pPr>
            <w:r w:rsidDel="00000000" w:rsidR="00000000" w:rsidRPr="00000000">
              <w:rPr>
                <w:sz w:val="24"/>
                <w:szCs w:val="24"/>
                <w:rtl w:val="0"/>
              </w:rPr>
              <w:t xml:space="preserve">MPL</w:t>
            </w:r>
          </w:p>
        </w:tc>
        <w:tc>
          <w:tcPr/>
          <w:p w:rsidR="00000000" w:rsidDel="00000000" w:rsidP="00000000" w:rsidRDefault="00000000" w:rsidRPr="00000000" w14:paraId="0000025D">
            <w:pPr>
              <w:rPr>
                <w:sz w:val="24"/>
                <w:szCs w:val="24"/>
              </w:rPr>
            </w:pPr>
            <w:r w:rsidDel="00000000" w:rsidR="00000000" w:rsidRPr="00000000">
              <w:rPr>
                <w:sz w:val="24"/>
                <w:szCs w:val="24"/>
                <w:rtl w:val="0"/>
              </w:rPr>
              <w:t xml:space="preserve">Mozilla Public License</w:t>
            </w:r>
          </w:p>
        </w:tc>
      </w:tr>
      <w:tr>
        <w:trPr>
          <w:cantSplit w:val="0"/>
          <w:tblHeader w:val="0"/>
        </w:trPr>
        <w:tc>
          <w:tcPr/>
          <w:p w:rsidR="00000000" w:rsidDel="00000000" w:rsidP="00000000" w:rsidRDefault="00000000" w:rsidRPr="00000000" w14:paraId="0000025E">
            <w:pPr>
              <w:rPr>
                <w:sz w:val="24"/>
                <w:szCs w:val="24"/>
              </w:rPr>
            </w:pPr>
            <w:r w:rsidDel="00000000" w:rsidR="00000000" w:rsidRPr="00000000">
              <w:rPr>
                <w:sz w:val="24"/>
                <w:szCs w:val="24"/>
                <w:rtl w:val="0"/>
              </w:rPr>
              <w:t xml:space="preserve">LGPL</w:t>
            </w:r>
          </w:p>
        </w:tc>
        <w:tc>
          <w:tcPr/>
          <w:p w:rsidR="00000000" w:rsidDel="00000000" w:rsidP="00000000" w:rsidRDefault="00000000" w:rsidRPr="00000000" w14:paraId="0000025F">
            <w:pPr>
              <w:rPr>
                <w:sz w:val="24"/>
                <w:szCs w:val="24"/>
              </w:rPr>
            </w:pPr>
            <w:r w:rsidDel="00000000" w:rsidR="00000000" w:rsidRPr="00000000">
              <w:rPr>
                <w:sz w:val="24"/>
                <w:szCs w:val="24"/>
                <w:rtl w:val="0"/>
              </w:rPr>
              <w:t xml:space="preserve">Lesser General Public License</w:t>
            </w:r>
          </w:p>
        </w:tc>
      </w:tr>
      <w:tr>
        <w:trPr>
          <w:cantSplit w:val="0"/>
          <w:tblHeader w:val="0"/>
        </w:trPr>
        <w:tc>
          <w:tcPr/>
          <w:p w:rsidR="00000000" w:rsidDel="00000000" w:rsidP="00000000" w:rsidRDefault="00000000" w:rsidRPr="00000000" w14:paraId="00000260">
            <w:pPr>
              <w:rPr>
                <w:sz w:val="24"/>
                <w:szCs w:val="24"/>
              </w:rPr>
            </w:pPr>
            <w:r w:rsidDel="00000000" w:rsidR="00000000" w:rsidRPr="00000000">
              <w:rPr>
                <w:sz w:val="24"/>
                <w:szCs w:val="24"/>
                <w:rtl w:val="0"/>
              </w:rPr>
              <w:t xml:space="preserve">GPL</w:t>
            </w:r>
          </w:p>
        </w:tc>
        <w:tc>
          <w:tcPr/>
          <w:p w:rsidR="00000000" w:rsidDel="00000000" w:rsidP="00000000" w:rsidRDefault="00000000" w:rsidRPr="00000000" w14:paraId="00000261">
            <w:pPr>
              <w:rPr>
                <w:sz w:val="24"/>
                <w:szCs w:val="24"/>
              </w:rPr>
            </w:pPr>
            <w:r w:rsidDel="00000000" w:rsidR="00000000" w:rsidRPr="00000000">
              <w:rPr>
                <w:sz w:val="24"/>
                <w:szCs w:val="24"/>
                <w:rtl w:val="0"/>
              </w:rPr>
              <w:t xml:space="preserve">General Public License</w:t>
            </w:r>
          </w:p>
        </w:tc>
      </w:tr>
      <w:tr>
        <w:trPr>
          <w:cantSplit w:val="0"/>
          <w:tblHeader w:val="0"/>
        </w:trPr>
        <w:tc>
          <w:tcPr/>
          <w:p w:rsidR="00000000" w:rsidDel="00000000" w:rsidP="00000000" w:rsidRDefault="00000000" w:rsidRPr="00000000" w14:paraId="00000262">
            <w:pPr>
              <w:rPr>
                <w:sz w:val="24"/>
                <w:szCs w:val="24"/>
              </w:rPr>
            </w:pPr>
            <w:r w:rsidDel="00000000" w:rsidR="00000000" w:rsidRPr="00000000">
              <w:rPr>
                <w:sz w:val="24"/>
                <w:szCs w:val="24"/>
                <w:rtl w:val="0"/>
              </w:rPr>
              <w:t xml:space="preserve">EPL</w:t>
            </w:r>
          </w:p>
        </w:tc>
        <w:tc>
          <w:tcPr/>
          <w:p w:rsidR="00000000" w:rsidDel="00000000" w:rsidP="00000000" w:rsidRDefault="00000000" w:rsidRPr="00000000" w14:paraId="00000263">
            <w:pPr>
              <w:rPr>
                <w:sz w:val="24"/>
                <w:szCs w:val="24"/>
              </w:rPr>
            </w:pPr>
            <w:r w:rsidDel="00000000" w:rsidR="00000000" w:rsidRPr="00000000">
              <w:rPr>
                <w:sz w:val="24"/>
                <w:szCs w:val="24"/>
                <w:rtl w:val="0"/>
              </w:rPr>
              <w:t xml:space="preserve">Eclipse Public License</w:t>
            </w:r>
          </w:p>
        </w:tc>
      </w:tr>
      <w:tr>
        <w:trPr>
          <w:cantSplit w:val="0"/>
          <w:tblHeader w:val="0"/>
        </w:trPr>
        <w:tc>
          <w:tcPr/>
          <w:p w:rsidR="00000000" w:rsidDel="00000000" w:rsidP="00000000" w:rsidRDefault="00000000" w:rsidRPr="00000000" w14:paraId="00000264">
            <w:pPr>
              <w:rPr>
                <w:sz w:val="24"/>
                <w:szCs w:val="24"/>
              </w:rPr>
            </w:pPr>
            <w:r w:rsidDel="00000000" w:rsidR="00000000" w:rsidRPr="00000000">
              <w:rPr>
                <w:sz w:val="24"/>
                <w:szCs w:val="24"/>
                <w:rtl w:val="0"/>
              </w:rPr>
              <w:t xml:space="preserve">BSD</w:t>
            </w:r>
          </w:p>
        </w:tc>
        <w:tc>
          <w:tcPr/>
          <w:p w:rsidR="00000000" w:rsidDel="00000000" w:rsidP="00000000" w:rsidRDefault="00000000" w:rsidRPr="00000000" w14:paraId="00000265">
            <w:pPr>
              <w:rPr>
                <w:sz w:val="24"/>
                <w:szCs w:val="24"/>
              </w:rPr>
            </w:pPr>
            <w:r w:rsidDel="00000000" w:rsidR="00000000" w:rsidRPr="00000000">
              <w:rPr>
                <w:sz w:val="24"/>
                <w:szCs w:val="24"/>
                <w:rtl w:val="0"/>
              </w:rPr>
              <w:t xml:space="preserve">Berkeley Software Distribution</w:t>
            </w:r>
          </w:p>
        </w:tc>
      </w:tr>
      <w:tr>
        <w:trPr>
          <w:cantSplit w:val="0"/>
          <w:tblHeader w:val="0"/>
        </w:trPr>
        <w:tc>
          <w:tcPr/>
          <w:p w:rsidR="00000000" w:rsidDel="00000000" w:rsidP="00000000" w:rsidRDefault="00000000" w:rsidRPr="00000000" w14:paraId="00000266">
            <w:pPr>
              <w:rPr>
                <w:sz w:val="24"/>
                <w:szCs w:val="24"/>
              </w:rPr>
            </w:pPr>
            <w:r w:rsidDel="00000000" w:rsidR="00000000" w:rsidRPr="00000000">
              <w:rPr>
                <w:sz w:val="24"/>
                <w:szCs w:val="24"/>
                <w:rtl w:val="0"/>
              </w:rPr>
              <w:t xml:space="preserve">CC-BY-ND</w:t>
            </w:r>
          </w:p>
        </w:tc>
        <w:tc>
          <w:tcPr/>
          <w:p w:rsidR="00000000" w:rsidDel="00000000" w:rsidP="00000000" w:rsidRDefault="00000000" w:rsidRPr="00000000" w14:paraId="00000267">
            <w:pPr>
              <w:rPr>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268">
            <w:pPr>
              <w:rPr/>
            </w:pPr>
            <w:r w:rsidDel="00000000" w:rsidR="00000000" w:rsidRPr="00000000">
              <w:rPr>
                <w:rFonts w:ascii="Calibri" w:cs="Calibri" w:eastAsia="Calibri" w:hAnsi="Calibri"/>
                <w:sz w:val="24"/>
                <w:szCs w:val="24"/>
                <w:rtl w:val="0"/>
              </w:rPr>
              <w:t xml:space="preserve">CC-BY-SA</w:t>
            </w:r>
            <w:r w:rsidDel="00000000" w:rsidR="00000000" w:rsidRPr="00000000">
              <w:rPr>
                <w:rtl w:val="0"/>
              </w:rPr>
            </w:r>
          </w:p>
        </w:tc>
        <w:tc>
          <w:tcPr/>
          <w:p w:rsidR="00000000" w:rsidDel="00000000" w:rsidP="00000000" w:rsidRDefault="00000000" w:rsidRPr="00000000" w14:paraId="00000269">
            <w:pPr>
              <w:rPr>
                <w:sz w:val="24"/>
                <w:szCs w:val="24"/>
              </w:rPr>
            </w:pPr>
            <w:r w:rsidDel="00000000" w:rsidR="00000000" w:rsidRPr="00000000">
              <w:rPr>
                <w:sz w:val="24"/>
                <w:szCs w:val="24"/>
                <w:rtl w:val="0"/>
              </w:rPr>
              <w:t xml:space="preserve">Creative Commons Attribution ShareAlike</w:t>
            </w:r>
          </w:p>
        </w:tc>
      </w:tr>
    </w:tbl>
    <w:p w:rsidR="00000000" w:rsidDel="00000000" w:rsidP="00000000" w:rsidRDefault="00000000" w:rsidRPr="00000000" w14:paraId="0000026A">
      <w:pPr>
        <w:spacing w:after="240" w:line="240" w:lineRule="auto"/>
        <w:rPr>
          <w:sz w:val="24"/>
          <w:szCs w:val="24"/>
        </w:rPr>
      </w:pPr>
      <w:r w:rsidDel="00000000" w:rsidR="00000000" w:rsidRPr="00000000">
        <w:rPr>
          <w:sz w:val="24"/>
          <w:szCs w:val="24"/>
          <w:rtl w:val="0"/>
        </w:rPr>
        <w:t xml:space="preserve">You can find a more detailed list of licenses and their acronyms: https://spdx.org/licenses/</w:t>
      </w:r>
    </w:p>
    <w:p w:rsidR="00000000" w:rsidDel="00000000" w:rsidP="00000000" w:rsidRDefault="00000000" w:rsidRPr="00000000" w14:paraId="0000026B">
      <w:pPr>
        <w:spacing w:after="0" w:lineRule="auto"/>
        <w:rPr>
          <w:b w:val="1"/>
          <w:color w:val="292934"/>
          <w:sz w:val="24"/>
          <w:szCs w:val="24"/>
          <w:highlight w:val="yellow"/>
        </w:rPr>
      </w:pPr>
      <w:r w:rsidDel="00000000" w:rsidR="00000000" w:rsidRPr="00000000">
        <w:rPr>
          <w:rtl w:val="0"/>
        </w:rPr>
      </w:r>
    </w:p>
    <w:p w:rsidR="00000000" w:rsidDel="00000000" w:rsidP="00000000" w:rsidRDefault="00000000" w:rsidRPr="00000000" w14:paraId="0000026C">
      <w:pPr>
        <w:rPr>
          <w:sz w:val="24"/>
          <w:szCs w:val="24"/>
        </w:rPr>
      </w:pPr>
      <w:r w:rsidDel="00000000" w:rsidR="00000000" w:rsidRPr="00000000">
        <w:rPr>
          <w:rtl w:val="0"/>
        </w:rPr>
      </w:r>
    </w:p>
    <w:p w:rsidR="00000000" w:rsidDel="00000000" w:rsidP="00000000" w:rsidRDefault="00000000" w:rsidRPr="00000000" w14:paraId="0000026D">
      <w:pPr>
        <w:spacing w:after="0" w:lineRule="auto"/>
        <w:rPr>
          <w:b w:val="1"/>
          <w:color w:val="292934"/>
          <w:sz w:val="24"/>
          <w:szCs w:val="24"/>
          <w:highlight w:val="yellow"/>
        </w:rPr>
      </w:pPr>
      <w:r w:rsidDel="00000000" w:rsidR="00000000" w:rsidRPr="00000000">
        <w:rPr>
          <w:b w:val="1"/>
          <w:color w:val="292934"/>
          <w:sz w:val="24"/>
          <w:szCs w:val="24"/>
          <w:highlight w:val="yellow"/>
          <w:rtl w:val="0"/>
        </w:rPr>
        <w:t xml:space="preserve">Additional Reference:</w:t>
      </w:r>
    </w:p>
    <w:p w:rsidR="00000000" w:rsidDel="00000000" w:rsidP="00000000" w:rsidRDefault="00000000" w:rsidRPr="00000000" w14:paraId="0000026E">
      <w:pPr>
        <w:spacing w:after="0" w:lineRule="auto"/>
        <w:rPr>
          <w:color w:val="292934"/>
          <w:sz w:val="24"/>
          <w:szCs w:val="24"/>
        </w:rPr>
      </w:pPr>
      <w:r w:rsidDel="00000000" w:rsidR="00000000" w:rsidRPr="00000000">
        <w:rPr>
          <w:color w:val="292934"/>
          <w:sz w:val="24"/>
          <w:szCs w:val="24"/>
          <w:rtl w:val="0"/>
        </w:rPr>
        <w:t xml:space="preserve">&lt;Link to join Openchain channels of interest&gt; : </w:t>
      </w:r>
    </w:p>
    <w:p w:rsidR="00000000" w:rsidDel="00000000" w:rsidP="00000000" w:rsidRDefault="00000000" w:rsidRPr="00000000" w14:paraId="0000026F">
      <w:pPr>
        <w:spacing w:after="0" w:lineRule="auto"/>
        <w:rPr>
          <w:color w:val="292934"/>
          <w:sz w:val="24"/>
          <w:szCs w:val="24"/>
        </w:rPr>
      </w:pPr>
      <w:hyperlink r:id="rId28">
        <w:r w:rsidDel="00000000" w:rsidR="00000000" w:rsidRPr="00000000">
          <w:rPr>
            <w:color w:val="0563c1"/>
            <w:sz w:val="24"/>
            <w:szCs w:val="24"/>
            <w:u w:val="single"/>
            <w:rtl w:val="0"/>
          </w:rPr>
          <w:t xml:space="preserve">https://lists.openchainproject.org/g/main</w:t>
        </w:r>
      </w:hyperlink>
      <w:r w:rsidDel="00000000" w:rsidR="00000000" w:rsidRPr="00000000">
        <w:rPr>
          <w:rtl w:val="0"/>
        </w:rPr>
      </w:r>
    </w:p>
    <w:p w:rsidR="00000000" w:rsidDel="00000000" w:rsidP="00000000" w:rsidRDefault="00000000" w:rsidRPr="00000000" w14:paraId="00000270">
      <w:pPr>
        <w:spacing w:after="0" w:lineRule="auto"/>
        <w:rPr>
          <w:color w:val="292934"/>
          <w:sz w:val="24"/>
          <w:szCs w:val="24"/>
        </w:rPr>
      </w:pPr>
      <w:r w:rsidDel="00000000" w:rsidR="00000000" w:rsidRPr="00000000">
        <w:rPr>
          <w:rtl w:val="0"/>
        </w:rPr>
      </w:r>
    </w:p>
    <w:p w:rsidR="00000000" w:rsidDel="00000000" w:rsidP="00000000" w:rsidRDefault="00000000" w:rsidRPr="00000000" w14:paraId="00000271">
      <w:pPr>
        <w:spacing w:after="0" w:lineRule="auto"/>
        <w:rPr>
          <w:color w:val="292934"/>
          <w:sz w:val="24"/>
          <w:szCs w:val="24"/>
        </w:rPr>
      </w:pPr>
      <w:r w:rsidDel="00000000" w:rsidR="00000000" w:rsidRPr="00000000">
        <w:rPr>
          <w:color w:val="292934"/>
          <w:sz w:val="24"/>
          <w:szCs w:val="24"/>
          <w:rtl w:val="0"/>
        </w:rPr>
        <w:t xml:space="preserve">&lt;Link to Openchain reference pages and github for readable doc&gt; : </w:t>
      </w:r>
      <w:hyperlink r:id="rId29">
        <w:r w:rsidDel="00000000" w:rsidR="00000000" w:rsidRPr="00000000">
          <w:rPr>
            <w:color w:val="0563c1"/>
            <w:sz w:val="24"/>
            <w:szCs w:val="24"/>
            <w:u w:val="single"/>
            <w:rtl w:val="0"/>
          </w:rPr>
          <w:t xml:space="preserve">https://github.com/OpenChain-Project/Reference-Material</w:t>
        </w:r>
      </w:hyperlink>
      <w:r w:rsidDel="00000000" w:rsidR="00000000" w:rsidRPr="00000000">
        <w:rPr>
          <w:rtl w:val="0"/>
        </w:rPr>
      </w:r>
    </w:p>
    <w:p w:rsidR="00000000" w:rsidDel="00000000" w:rsidP="00000000" w:rsidRDefault="00000000" w:rsidRPr="00000000" w14:paraId="00000272">
      <w:pPr>
        <w:spacing w:after="0" w:lineRule="auto"/>
        <w:rPr>
          <w:color w:val="292934"/>
          <w:sz w:val="24"/>
          <w:szCs w:val="24"/>
        </w:rPr>
      </w:pPr>
      <w:r w:rsidDel="00000000" w:rsidR="00000000" w:rsidRPr="00000000">
        <w:rPr>
          <w:rtl w:val="0"/>
        </w:rPr>
      </w:r>
    </w:p>
    <w:p w:rsidR="00000000" w:rsidDel="00000000" w:rsidP="00000000" w:rsidRDefault="00000000" w:rsidRPr="00000000" w14:paraId="00000273">
      <w:pPr>
        <w:spacing w:after="0" w:lineRule="auto"/>
        <w:rPr>
          <w:color w:val="292934"/>
          <w:sz w:val="24"/>
          <w:szCs w:val="24"/>
        </w:rPr>
      </w:pPr>
      <w:r w:rsidDel="00000000" w:rsidR="00000000" w:rsidRPr="00000000">
        <w:rPr>
          <w:color w:val="292934"/>
          <w:sz w:val="24"/>
          <w:szCs w:val="24"/>
          <w:rtl w:val="0"/>
        </w:rPr>
        <w:t xml:space="preserve">&lt;Link to LFC open source courses page&gt; (We have free and paid courses available)</w:t>
      </w:r>
    </w:p>
    <w:p w:rsidR="00000000" w:rsidDel="00000000" w:rsidP="00000000" w:rsidRDefault="00000000" w:rsidRPr="00000000" w14:paraId="00000274">
      <w:pPr>
        <w:spacing w:after="0" w:lineRule="auto"/>
        <w:rPr>
          <w:color w:val="292934"/>
          <w:sz w:val="24"/>
          <w:szCs w:val="24"/>
        </w:rPr>
      </w:pPr>
      <w:hyperlink r:id="rId30">
        <w:r w:rsidDel="00000000" w:rsidR="00000000" w:rsidRPr="00000000">
          <w:rPr>
            <w:color w:val="0563c1"/>
            <w:sz w:val="24"/>
            <w:szCs w:val="24"/>
            <w:u w:val="single"/>
            <w:rtl w:val="0"/>
          </w:rPr>
          <w:t xml:space="preserve">https://training.linuxfoundation.org/?s=Open+source&amp;filter=training</w:t>
        </w:r>
      </w:hyperlink>
      <w:r w:rsidDel="00000000" w:rsidR="00000000" w:rsidRPr="00000000">
        <w:rPr>
          <w:rtl w:val="0"/>
        </w:rPr>
      </w:r>
    </w:p>
    <w:p w:rsidR="00000000" w:rsidDel="00000000" w:rsidP="00000000" w:rsidRDefault="00000000" w:rsidRPr="00000000" w14:paraId="00000275">
      <w:pPr>
        <w:spacing w:after="0" w:lineRule="auto"/>
        <w:rPr>
          <w:rFonts w:ascii="Arial" w:cs="Arial" w:eastAsia="Arial" w:hAnsi="Arial"/>
          <w:b w:val="1"/>
          <w:color w:val="ff0000"/>
          <w:sz w:val="32"/>
          <w:szCs w:val="32"/>
        </w:rPr>
      </w:pPr>
      <w:r w:rsidDel="00000000" w:rsidR="00000000" w:rsidRPr="00000000">
        <w:rPr>
          <w:rtl w:val="0"/>
        </w:rPr>
      </w:r>
    </w:p>
    <w:p w:rsidR="00000000" w:rsidDel="00000000" w:rsidP="00000000" w:rsidRDefault="00000000" w:rsidRPr="00000000" w14:paraId="00000276">
      <w:pPr>
        <w:numPr>
          <w:ilvl w:val="1"/>
          <w:numId w:val="7"/>
        </w:numPr>
        <w:spacing w:after="0" w:lineRule="auto"/>
        <w:ind w:left="840" w:hanging="42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277">
      <w:pPr>
        <w:spacing w:after="0" w:lineRule="auto"/>
        <w:ind w:left="0" w:firstLine="0"/>
        <w:rPr>
          <w:sz w:val="24"/>
          <w:szCs w:val="24"/>
          <w:highlight w:val="yellow"/>
        </w:rPr>
      </w:pPr>
      <w:r w:rsidDel="00000000" w:rsidR="00000000" w:rsidRPr="00000000">
        <w:rPr>
          <w:rtl w:val="0"/>
        </w:rPr>
      </w:r>
    </w:p>
    <w:p w:rsidR="00000000" w:rsidDel="00000000" w:rsidP="00000000" w:rsidRDefault="00000000" w:rsidRPr="00000000" w14:paraId="00000278">
      <w:pPr>
        <w:numPr>
          <w:ilvl w:val="0"/>
          <w:numId w:val="14"/>
        </w:numPr>
        <w:spacing w:after="0" w:lineRule="auto"/>
        <w:ind w:left="283.46456692913375" w:hanging="360"/>
        <w:rPr>
          <w:color w:val="ff0000"/>
          <w:sz w:val="24"/>
          <w:szCs w:val="24"/>
          <w:u w:val="none"/>
        </w:rPr>
      </w:pPr>
      <w:r w:rsidDel="00000000" w:rsidR="00000000" w:rsidRPr="00000000">
        <w:rPr>
          <w:color w:val="ff0000"/>
          <w:sz w:val="24"/>
          <w:szCs w:val="24"/>
          <w:rtl w:val="0"/>
        </w:rPr>
        <w:t xml:space="preserve">What additional information is important when reviewing a Open Source component from an outside vendor?</w:t>
      </w:r>
      <w:r w:rsidDel="00000000" w:rsidR="00000000" w:rsidRPr="00000000">
        <w:rPr>
          <w:rtl w:val="0"/>
        </w:rPr>
      </w:r>
    </w:p>
    <w:p w:rsidR="00000000" w:rsidDel="00000000" w:rsidP="00000000" w:rsidRDefault="00000000" w:rsidRPr="00000000" w14:paraId="00000279">
      <w:pPr>
        <w:numPr>
          <w:ilvl w:val="0"/>
          <w:numId w:val="11"/>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No additional information necessary.</w:t>
      </w:r>
      <w:r w:rsidDel="00000000" w:rsidR="00000000" w:rsidRPr="00000000">
        <w:rPr>
          <w:rtl w:val="0"/>
        </w:rPr>
      </w:r>
    </w:p>
    <w:p w:rsidR="00000000" w:rsidDel="00000000" w:rsidP="00000000" w:rsidRDefault="00000000" w:rsidRPr="00000000" w14:paraId="0000027A">
      <w:pPr>
        <w:numPr>
          <w:ilvl w:val="0"/>
          <w:numId w:val="11"/>
        </w:numPr>
        <w:spacing w:after="0" w:lineRule="auto"/>
        <w:ind w:left="720" w:hanging="360"/>
        <w:rPr>
          <w:sz w:val="24"/>
          <w:szCs w:val="24"/>
        </w:rPr>
      </w:pPr>
      <w:r w:rsidDel="00000000" w:rsidR="00000000" w:rsidRPr="00000000">
        <w:rPr>
          <w:sz w:val="24"/>
          <w:szCs w:val="24"/>
          <w:rtl w:val="0"/>
        </w:rPr>
        <w:t xml:space="preserve">Development team's point of contact in case you need to follow up with future Open Source issues. You may also want to obtain copyright and attribution notices, and source code for vendor modifications if these are needed to satisfy license obligations for Open Source licenses governing the third-party software. --&gt; </w:t>
      </w:r>
      <w:r w:rsidDel="00000000" w:rsidR="00000000" w:rsidRPr="00000000">
        <w:rPr>
          <w:sz w:val="24"/>
          <w:szCs w:val="24"/>
          <w:highlight w:val="yellow"/>
          <w:rtl w:val="0"/>
        </w:rPr>
        <w:t xml:space="preserve">Correct answer</w:t>
      </w:r>
      <w:r w:rsidDel="00000000" w:rsidR="00000000" w:rsidRPr="00000000">
        <w:rPr>
          <w:rtl w:val="0"/>
        </w:rPr>
      </w:r>
    </w:p>
    <w:p w:rsidR="00000000" w:rsidDel="00000000" w:rsidP="00000000" w:rsidRDefault="00000000" w:rsidRPr="00000000" w14:paraId="0000027B">
      <w:pPr>
        <w:spacing w:after="0" w:lineRule="auto"/>
        <w:rPr>
          <w:sz w:val="24"/>
          <w:szCs w:val="24"/>
          <w:highlight w:val="yellow"/>
        </w:rPr>
      </w:pPr>
      <w:r w:rsidDel="00000000" w:rsidR="00000000" w:rsidRPr="00000000">
        <w:rPr>
          <w:rtl w:val="0"/>
        </w:rPr>
      </w:r>
    </w:p>
    <w:p w:rsidR="00000000" w:rsidDel="00000000" w:rsidP="00000000" w:rsidRDefault="00000000" w:rsidRPr="00000000" w14:paraId="0000027C">
      <w:pPr>
        <w:numPr>
          <w:ilvl w:val="0"/>
          <w:numId w:val="8"/>
        </w:numPr>
        <w:spacing w:after="0" w:lineRule="auto"/>
        <w:ind w:left="283.46456692913375" w:hanging="360"/>
        <w:rPr>
          <w:rFonts w:ascii="Calibri" w:cs="Calibri" w:eastAsia="Calibri" w:hAnsi="Calibri"/>
          <w:color w:val="ff0000"/>
          <w:sz w:val="24"/>
          <w:szCs w:val="24"/>
        </w:rPr>
      </w:pPr>
      <w:r w:rsidDel="00000000" w:rsidR="00000000" w:rsidRPr="00000000">
        <w:rPr>
          <w:color w:val="ff0000"/>
          <w:sz w:val="24"/>
          <w:szCs w:val="24"/>
          <w:rtl w:val="0"/>
        </w:rPr>
        <w:t xml:space="preserve">Give an example of an intellectual property failure.: </w:t>
      </w:r>
      <w:r w:rsidDel="00000000" w:rsidR="00000000" w:rsidRPr="00000000">
        <w:rPr>
          <w:i w:val="1"/>
          <w:color w:val="ff0000"/>
          <w:sz w:val="24"/>
          <w:szCs w:val="24"/>
          <w:rtl w:val="0"/>
        </w:rPr>
        <w:t xml:space="preserve">An example of IP failure would be commingling (blend) of proprietary code and open source code, which may result in making proprietary software available to the general public despite the company's preference.</w:t>
      </w:r>
      <w:r w:rsidDel="00000000" w:rsidR="00000000" w:rsidRPr="00000000">
        <w:rPr>
          <w:rtl w:val="0"/>
        </w:rPr>
      </w:r>
    </w:p>
    <w:p w:rsidR="00000000" w:rsidDel="00000000" w:rsidP="00000000" w:rsidRDefault="00000000" w:rsidRPr="00000000" w14:paraId="0000027D">
      <w:pPr>
        <w:numPr>
          <w:ilvl w:val="0"/>
          <w:numId w:val="15"/>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False</w:t>
      </w:r>
      <w:r w:rsidDel="00000000" w:rsidR="00000000" w:rsidRPr="00000000">
        <w:rPr>
          <w:rtl w:val="0"/>
        </w:rPr>
      </w:r>
    </w:p>
    <w:p w:rsidR="00000000" w:rsidDel="00000000" w:rsidP="00000000" w:rsidRDefault="00000000" w:rsidRPr="00000000" w14:paraId="0000027E">
      <w:pPr>
        <w:numPr>
          <w:ilvl w:val="0"/>
          <w:numId w:val="15"/>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True --&gt; </w:t>
      </w:r>
      <w:r w:rsidDel="00000000" w:rsidR="00000000" w:rsidRPr="00000000">
        <w:rPr>
          <w:sz w:val="24"/>
          <w:szCs w:val="24"/>
          <w:highlight w:val="yellow"/>
          <w:rtl w:val="0"/>
        </w:rPr>
        <w:t xml:space="preserve">Correct answer</w:t>
      </w:r>
      <w:r w:rsidDel="00000000" w:rsidR="00000000" w:rsidRPr="00000000">
        <w:rPr>
          <w:rtl w:val="0"/>
        </w:rPr>
      </w:r>
    </w:p>
    <w:p w:rsidR="00000000" w:rsidDel="00000000" w:rsidP="00000000" w:rsidRDefault="00000000" w:rsidRPr="00000000" w14:paraId="0000027F">
      <w:pPr>
        <w:spacing w:after="0" w:lineRule="auto"/>
        <w:rPr>
          <w:sz w:val="24"/>
          <w:szCs w:val="24"/>
          <w:highlight w:val="yellow"/>
        </w:rPr>
      </w:pPr>
      <w:r w:rsidDel="00000000" w:rsidR="00000000" w:rsidRPr="00000000">
        <w:rPr>
          <w:rtl w:val="0"/>
        </w:rPr>
      </w:r>
    </w:p>
    <w:p w:rsidR="00000000" w:rsidDel="00000000" w:rsidP="00000000" w:rsidRDefault="00000000" w:rsidRPr="00000000" w14:paraId="00000280">
      <w:pPr>
        <w:numPr>
          <w:ilvl w:val="0"/>
          <w:numId w:val="6"/>
        </w:numPr>
        <w:spacing w:after="0" w:lineRule="auto"/>
        <w:ind w:left="360" w:hanging="360"/>
        <w:rPr>
          <w:rFonts w:ascii="Calibri" w:cs="Calibri" w:eastAsia="Calibri" w:hAnsi="Calibri"/>
          <w:color w:val="ff0000"/>
          <w:sz w:val="24"/>
          <w:szCs w:val="24"/>
        </w:rPr>
      </w:pPr>
      <w:r w:rsidDel="00000000" w:rsidR="00000000" w:rsidRPr="00000000">
        <w:rPr>
          <w:color w:val="ff0000"/>
          <w:sz w:val="24"/>
          <w:szCs w:val="24"/>
          <w:rtl w:val="0"/>
        </w:rPr>
        <w:t xml:space="preserve">Name some important steps in a compliance process.</w:t>
      </w:r>
      <w:r w:rsidDel="00000000" w:rsidR="00000000" w:rsidRPr="00000000">
        <w:rPr>
          <w:rtl w:val="0"/>
        </w:rPr>
      </w:r>
    </w:p>
    <w:p w:rsidR="00000000" w:rsidDel="00000000" w:rsidP="00000000" w:rsidRDefault="00000000" w:rsidRPr="00000000" w14:paraId="00000281">
      <w:pPr>
        <w:numPr>
          <w:ilvl w:val="1"/>
          <w:numId w:val="6"/>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Follow developer guidelines, especially for any Open Source code included in or linked to proprietary code </w:t>
      </w:r>
      <w:r w:rsidDel="00000000" w:rsidR="00000000" w:rsidRPr="00000000">
        <w:rPr>
          <w:rtl w:val="0"/>
        </w:rPr>
      </w:r>
    </w:p>
    <w:p w:rsidR="00000000" w:rsidDel="00000000" w:rsidP="00000000" w:rsidRDefault="00000000" w:rsidRPr="00000000" w14:paraId="00000282">
      <w:pPr>
        <w:numPr>
          <w:ilvl w:val="1"/>
          <w:numId w:val="6"/>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Review and approve all Open Source early in the cycle</w:t>
      </w:r>
      <w:r w:rsidDel="00000000" w:rsidR="00000000" w:rsidRPr="00000000">
        <w:rPr>
          <w:rtl w:val="0"/>
        </w:rPr>
      </w:r>
    </w:p>
    <w:p w:rsidR="00000000" w:rsidDel="00000000" w:rsidP="00000000" w:rsidRDefault="00000000" w:rsidRPr="00000000" w14:paraId="00000283">
      <w:pPr>
        <w:numPr>
          <w:ilvl w:val="1"/>
          <w:numId w:val="6"/>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Review architecture and avoid mixing components governed by incompatible licenses </w:t>
      </w:r>
      <w:r w:rsidDel="00000000" w:rsidR="00000000" w:rsidRPr="00000000">
        <w:rPr>
          <w:rtl w:val="0"/>
        </w:rPr>
      </w:r>
    </w:p>
    <w:p w:rsidR="00000000" w:rsidDel="00000000" w:rsidP="00000000" w:rsidRDefault="00000000" w:rsidRPr="00000000" w14:paraId="00000284">
      <w:pPr>
        <w:numPr>
          <w:ilvl w:val="1"/>
          <w:numId w:val="6"/>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Verify OSS compliance for every product and every version prior to release</w:t>
      </w:r>
      <w:r w:rsidDel="00000000" w:rsidR="00000000" w:rsidRPr="00000000">
        <w:rPr>
          <w:rtl w:val="0"/>
        </w:rPr>
      </w:r>
    </w:p>
    <w:p w:rsidR="00000000" w:rsidDel="00000000" w:rsidP="00000000" w:rsidRDefault="00000000" w:rsidRPr="00000000" w14:paraId="00000285">
      <w:pPr>
        <w:numPr>
          <w:ilvl w:val="1"/>
          <w:numId w:val="6"/>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Verify OSS compliance for every product and every version prior to release </w:t>
      </w:r>
      <w:r w:rsidDel="00000000" w:rsidR="00000000" w:rsidRPr="00000000">
        <w:rPr>
          <w:rtl w:val="0"/>
        </w:rPr>
      </w:r>
    </w:p>
    <w:p w:rsidR="00000000" w:rsidDel="00000000" w:rsidP="00000000" w:rsidRDefault="00000000" w:rsidRPr="00000000" w14:paraId="00000286">
      <w:pPr>
        <w:numPr>
          <w:ilvl w:val="1"/>
          <w:numId w:val="6"/>
        </w:numPr>
        <w:spacing w:after="0" w:lineRule="auto"/>
        <w:ind w:left="720" w:hanging="360"/>
        <w:rPr>
          <w:rFonts w:ascii="Calibri" w:cs="Calibri" w:eastAsia="Calibri" w:hAnsi="Calibri"/>
          <w:sz w:val="24"/>
          <w:szCs w:val="24"/>
        </w:rPr>
      </w:pPr>
      <w:r w:rsidDel="00000000" w:rsidR="00000000" w:rsidRPr="00000000">
        <w:rPr>
          <w:sz w:val="24"/>
          <w:szCs w:val="24"/>
          <w:rtl w:val="0"/>
        </w:rPr>
        <w:t xml:space="preserve">Review OSS compliance for new versions of OSS</w:t>
      </w:r>
      <w:r w:rsidDel="00000000" w:rsidR="00000000" w:rsidRPr="00000000">
        <w:rPr>
          <w:color w:val="ff0000"/>
          <w:sz w:val="24"/>
          <w:szCs w:val="24"/>
          <w:rtl w:val="0"/>
        </w:rPr>
        <w:t xml:space="preserve"> </w:t>
      </w:r>
      <w:r w:rsidDel="00000000" w:rsidR="00000000" w:rsidRPr="00000000">
        <w:rPr>
          <w:sz w:val="24"/>
          <w:szCs w:val="24"/>
          <w:rtl w:val="0"/>
        </w:rPr>
        <w:t xml:space="preserve">--&gt; </w:t>
      </w:r>
      <w:r w:rsidDel="00000000" w:rsidR="00000000" w:rsidRPr="00000000">
        <w:rPr>
          <w:sz w:val="24"/>
          <w:szCs w:val="24"/>
          <w:highlight w:val="yellow"/>
          <w:rtl w:val="0"/>
        </w:rPr>
        <w:t xml:space="preserve">List of</w:t>
      </w:r>
      <w:r w:rsidDel="00000000" w:rsidR="00000000" w:rsidRPr="00000000">
        <w:rPr>
          <w:sz w:val="24"/>
          <w:szCs w:val="24"/>
          <w:rtl w:val="0"/>
        </w:rPr>
        <w:t xml:space="preserve"> </w:t>
      </w:r>
      <w:r w:rsidDel="00000000" w:rsidR="00000000" w:rsidRPr="00000000">
        <w:rPr>
          <w:sz w:val="24"/>
          <w:szCs w:val="24"/>
          <w:highlight w:val="yellow"/>
          <w:rtl w:val="0"/>
        </w:rPr>
        <w:t xml:space="preserve">Correct answer (Multiple response, above all options together constitute correct answer)</w:t>
      </w:r>
      <w:r w:rsidDel="00000000" w:rsidR="00000000" w:rsidRPr="00000000">
        <w:rPr>
          <w:rtl w:val="0"/>
        </w:rPr>
      </w:r>
    </w:p>
    <w:p w:rsidR="00000000" w:rsidDel="00000000" w:rsidP="00000000" w:rsidRDefault="00000000" w:rsidRPr="00000000" w14:paraId="00000287">
      <w:pPr>
        <w:numPr>
          <w:ilvl w:val="1"/>
          <w:numId w:val="6"/>
        </w:numPr>
        <w:spacing w:after="0" w:lineRule="auto"/>
        <w:ind w:left="720" w:hanging="360"/>
        <w:rPr>
          <w:sz w:val="24"/>
          <w:szCs w:val="24"/>
        </w:rPr>
      </w:pPr>
      <w:r w:rsidDel="00000000" w:rsidR="00000000" w:rsidRPr="00000000">
        <w:rPr>
          <w:sz w:val="24"/>
          <w:szCs w:val="24"/>
          <w:rtl w:val="0"/>
        </w:rPr>
        <w:t xml:space="preserve">Documentation of efforts involved → </w:t>
      </w:r>
      <w:r w:rsidDel="00000000" w:rsidR="00000000" w:rsidRPr="00000000">
        <w:rPr>
          <w:sz w:val="24"/>
          <w:szCs w:val="24"/>
          <w:highlight w:val="yellow"/>
          <w:rtl w:val="0"/>
        </w:rPr>
        <w:t xml:space="preserve">Incorrect option</w:t>
      </w:r>
      <w:r w:rsidDel="00000000" w:rsidR="00000000" w:rsidRPr="00000000">
        <w:rPr>
          <w:rtl w:val="0"/>
        </w:rPr>
      </w:r>
    </w:p>
    <w:p w:rsidR="00000000" w:rsidDel="00000000" w:rsidP="00000000" w:rsidRDefault="00000000" w:rsidRPr="00000000" w14:paraId="00000288">
      <w:pPr>
        <w:spacing w:after="0" w:lineRule="auto"/>
        <w:ind w:left="0" w:firstLine="0"/>
        <w:rPr>
          <w:color w:val="ff0000"/>
          <w:sz w:val="24"/>
          <w:szCs w:val="24"/>
        </w:rPr>
      </w:pPr>
      <w:r w:rsidDel="00000000" w:rsidR="00000000" w:rsidRPr="00000000">
        <w:rPr>
          <w:rtl w:val="0"/>
        </w:rPr>
      </w:r>
    </w:p>
    <w:p w:rsidR="00000000" w:rsidDel="00000000" w:rsidP="00000000" w:rsidRDefault="00000000" w:rsidRPr="00000000" w14:paraId="00000289">
      <w:pPr>
        <w:spacing w:after="0" w:lineRule="auto"/>
        <w:rPr>
          <w:color w:val="f3f2dc"/>
          <w:sz w:val="40"/>
          <w:szCs w:val="40"/>
          <w:highlight w:val="darkGreen"/>
        </w:rPr>
      </w:pPr>
      <w:r w:rsidDel="00000000" w:rsidR="00000000" w:rsidRPr="00000000">
        <w:rPr>
          <w:rtl w:val="0"/>
        </w:rPr>
      </w:r>
    </w:p>
    <w:p w:rsidR="00000000" w:rsidDel="00000000" w:rsidP="00000000" w:rsidRDefault="00000000" w:rsidRPr="00000000" w14:paraId="0000028A">
      <w:pPr>
        <w:spacing w:after="0" w:lineRule="auto"/>
        <w:rPr>
          <w:color w:val="f3f2dc"/>
          <w:sz w:val="40"/>
          <w:szCs w:val="40"/>
          <w:highlight w:val="darkGreen"/>
        </w:rPr>
      </w:pPr>
      <w:r w:rsidDel="00000000" w:rsidR="00000000" w:rsidRPr="00000000">
        <w:rPr>
          <w:rtl w:val="0"/>
        </w:rPr>
      </w:r>
    </w:p>
    <w:sectPr>
      <w:pgSz w:h="15840" w:w="12240" w:orient="portrait"/>
      <w:pgMar w:bottom="720" w:top="720" w:left="81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dalena Stepien" w:id="42" w:date="2021-04-09T17:33:34Z">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must be in either of the following formats: true/false, multiple choice, multiple response. Please provide explanations for the answers, where applicable. No open ended questions, fill in the blank, etc. Please update questions where applicable.</w:t>
      </w:r>
    </w:p>
  </w:comment>
  <w:comment w:author="Magdalena Stepien" w:id="9" w:date="2021-04-08T19:16:28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needs to be discussed. It doesn't have to be very detailed since each component (identification, audit, etc.) is described later on, but the overall flow should be explained.</w:t>
      </w:r>
    </w:p>
  </w:comment>
  <w:comment w:author="Magdalena Stepien" w:id="10" w:date="2021-12-02T16:16:27Z">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15" w:date="2021-12-02T16:21:05Z">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@fcioanca@linuxfoundation.org This image was not in the OSPO courses, so we don't have an updates CS version. When creating a ticket, you can ask Ali to keep it consistent with tickets https://jira.linuxfoundation.org/browse/LT-595, https://jira.linuxfoundation.org/browse/LT-594 and https://jira.linuxfoundation.org/browse/LT-593 (colors, style, etc.).</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Flavia Cioanca_</w:t>
      </w:r>
    </w:p>
  </w:comment>
  <w:comment w:author="Guest User" w:id="39" w:date="2021-03-10T17:32:00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Steenbergen: Check your oragnization's policy prior to making contributions to open source projects</w:t>
      </w:r>
    </w:p>
  </w:comment>
  <w:comment w:author="Magdalena Stepien" w:id="16" w:date="2021-12-02T16:21:26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8" w:date="2021-04-08T19:14:04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some introduction to what is discussed on this page.</w:t>
      </w:r>
    </w:p>
  </w:comment>
  <w:comment w:author="Magdalena Stepien" w:id="18" w:date="2021-12-02T16:21:32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Guest User" w:id="34" w:date="2021-03-10T17:29:00Z">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Steenbergen: I would include a reference to the todogroup.org - this is LF workgroup where companies talk openly and share experiences how as a company you can work with the community.</w:t>
      </w:r>
    </w:p>
  </w:comment>
  <w:comment w:author="Jari Koivisto" w:id="11" w:date="2021-11-05T12:25:27Z">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for some slide deck version I fixed these images, but it seems that that version was lost.</w:t>
      </w:r>
    </w:p>
  </w:comment>
  <w:comment w:author="Magdalena Stepien" w:id="14" w:date="2021-04-08T19:22:12Z">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describe the image, what does it show, how it can be helpful, etc.</w:t>
      </w:r>
    </w:p>
  </w:comment>
  <w:comment w:author="Magdalena Stepien" w:id="20" w:date="2021-12-02T16:21:38Z">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22" w:date="2021-12-02T16:21:53Z">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17" w:date="2021-04-09T14:57:23Z">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follow the same approach like with the previous components: steps and outcomes to keep things consistent?</w:t>
      </w:r>
    </w:p>
  </w:comment>
  <w:comment w:author="Magdalena Stepien" w:id="13" w:date="2021-12-02T16:17:01Z">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23" w:date="2021-12-02T16:21:58Z">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28" w:date="2021-04-09T15:26:03Z">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a description similar to the previous points.</w:t>
      </w:r>
    </w:p>
  </w:comment>
  <w:comment w:author="Magdalena Stepien" w:id="21" w:date="2021-04-09T14:57:35Z">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follow the same approach like with the previous components: steps and outcomes to keep things consistent?</w:t>
      </w:r>
    </w:p>
  </w:comment>
  <w:comment w:author="Magdalena Stepien" w:id="19" w:date="2021-04-09T14:57:28Z">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follow the same approach like with the previous components: steps and outcomes to keep things consistent?</w:t>
      </w:r>
    </w:p>
  </w:comment>
  <w:comment w:author="Magdalena Stepien" w:id="12" w:date="2021-12-02T16:16:39Z">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Guest User" w:id="38" w:date="2021-03-10T17:31:00Z">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Steenbergen: Requesting approval for each OS component depends on the policy of your company. Better: Check your organization's policy prior to introducing an open source component in your organization's code base</w:t>
      </w:r>
    </w:p>
  </w:comment>
  <w:comment w:author="Magdalena Stepien" w:id="44" w:date="2021-04-09T17:33:50Z">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must be in either of the following formats: true/false, multiple choice, multiple response. Please provide explanations for the answers, where applicable. No open ended questions, fill in the blank, etc. Please update questions where applicable.</w:t>
      </w:r>
    </w:p>
  </w:comment>
  <w:comment w:author="Magdalena Stepien" w:id="26" w:date="2021-04-09T15:19:51Z">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elaborate to create 2-3 short paragraphs introducing this chapter.</w:t>
      </w:r>
    </w:p>
  </w:comment>
  <w:comment w:author="Martin and Erika Yagi" w:id="0" w:date="2021-11-05T14:51:38Z">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 reviewed this as I don't think it should be part of the basic course as it moves into process/policy descriptions. I would suggest that some other (new) chapter(s) is inserted instead. For example (just a couple of ideas):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 more in-depth run through of a couple of common licenses to illustrate back to the points made and general considerations of organisations. E.g. some ban use of AGPL!</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An illustration/discussion of some of the real-world issues wrt deciding what is the license of code. I.e. that "headline" license might not be license for all code, etc. It would help people to understand why a "open source review" is needed!</w:t>
      </w:r>
    </w:p>
  </w:comment>
  <w:comment w:author="Balakrishna M" w:id="1" w:date="2021-11-09T07:54:01Z">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chapter will serve purpose of creating awareness of accountability for every open source package used, if we provide a brief information about the review topic in basic training. Wouldn't that be good?</w:t>
      </w:r>
    </w:p>
  </w:comment>
  <w:comment w:author="Martin and Erika Yagi" w:id="2" w:date="2021-11-09T08:46:19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just kept to that and didn't stray into process/implementation....but the current scope of this Chapter fits in the 2nd course IMO. If this was re-scoped and covering some of the aspects I mention above I think it could be fine. Just my opinion.</w:t>
      </w:r>
    </w:p>
  </w:comment>
  <w:comment w:author="Martin and Erika Yagi" w:id="3" w:date="2021-11-09T10:11:54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E.g. we haven't even explained why OSS license issues apply to incoming "products" from suppliers....the "chain" in "openchain".</w:t>
      </w:r>
    </w:p>
  </w:comment>
  <w:comment w:author="Balakrishna M" w:id="4" w:date="2021-11-10T07:10:08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 partially agree, we can discuss more on the topic during this friday meeting, and fix the content.</w:t>
      </w:r>
    </w:p>
  </w:comment>
  <w:comment w:author="Magdalena Stepien" w:id="45" w:date="2021-04-09T17:33:56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must be in either of the following formats: true/false, multiple choice, multiple response. Please provide explanations for the answers, where applicable. No open ended questions, fill in the blank, etc. Please update questions where applicable.</w:t>
      </w:r>
    </w:p>
  </w:comment>
  <w:comment w:author="Magdalena Stepien" w:id="24" w:date="2021-12-02T16:22:04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Magdalena Stepien" w:id="25" w:date="2021-12-02T16:22:09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https://docs.google.com/presentation/d/1rx54ujhXgwc9ldcngxOTYvZTopwFrYiY9XkJcHvhtLQ/edit?usp=sharing</w:t>
      </w:r>
    </w:p>
  </w:comment>
  <w:comment w:author="Jari Koivisto" w:id="36" w:date="2021-03-05T10:50:00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 guidance: Business Unit Legal, OSPO specialists, etc. depending on the organization.</w:t>
      </w:r>
    </w:p>
  </w:comment>
  <w:comment w:author="Guest User" w:id="37" w:date="2021-03-08T00:09:00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we have to bring that notice in the training</w:t>
      </w:r>
    </w:p>
  </w:comment>
  <w:comment w:author="Magdalena Stepien" w:id="30" w:date="2021-04-09T15:26:32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descriptions.</w:t>
      </w:r>
    </w:p>
  </w:comment>
  <w:comment w:author="Magdalena Stepien" w:id="31" w:date="2021-04-09T15:26:32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descriptions.</w:t>
      </w:r>
    </w:p>
  </w:comment>
  <w:comment w:author="Magdalena Stepien" w:id="32" w:date="2021-04-09T15:26:32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descriptions.</w:t>
      </w:r>
    </w:p>
  </w:comment>
  <w:comment w:author="Magdalena Stepien" w:id="43" w:date="2021-04-09T17:33:44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Questions must be in either of the following formats: true/false, multiple choice, multiple response. Please provide explanations for the answers, where applicable. No open ended questions, fill in the blank, etc. Please update questions where applicable.</w:t>
      </w:r>
    </w:p>
  </w:comment>
  <w:comment w:author="Magdalena Stepien" w:id="40" w:date="2021-04-09T17:28:51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must be in a fully-developed narrative style.</w:t>
      </w:r>
    </w:p>
  </w:comment>
  <w:comment w:author="Magdalena Stepien" w:id="29" w:date="2021-04-09T15:26:54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"Discovery" section?</w:t>
      </w:r>
    </w:p>
  </w:comment>
  <w:comment w:author="Magdalena Stepien" w:id="41" w:date="2021-04-09T17:29:05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must be in a fully-developed narrative style.</w:t>
      </w:r>
    </w:p>
  </w:comment>
  <w:comment w:author="Magdalena Stepien" w:id="5" w:date="2021-04-08T18:53:1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Explain this process using the graphic above.</w:t>
      </w:r>
    </w:p>
  </w:comment>
  <w:comment w:author="Guest User" w:id="27" w:date="2021-03-10T17:19: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we mention "Open Source Code" and next to it "open source source code" we should consistenly pick one :)</w:t>
      </w:r>
    </w:p>
  </w:comment>
  <w:comment w:author="Magdalena Stepien" w:id="7" w:date="2021-04-08T19:07:46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title for this subsection, preferably different than the chapter name. Pages "Compliance Management Overview" through "Final Verifications" will be part of this subsection.</w:t>
      </w:r>
    </w:p>
  </w:comment>
  <w:comment w:author="Magdalena Stepien" w:id="33" w:date="2021-04-09T15:28:05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add descriptions.</w:t>
      </w:r>
    </w:p>
  </w:comment>
  <w:comment w:author="Magdalena Stepien" w:id="6" w:date="2021-04-08T19:05:31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must be in a fully-developed narrative style.</w:t>
      </w:r>
    </w:p>
  </w:comment>
  <w:comment w:author="Jennifer McGinnis" w:id="46" w:date="2021-03-12T14:28: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needs a definition, but it is out of my range of knowledge.</w:t>
      </w:r>
    </w:p>
  </w:comment>
  <w:comment w:author="Magdalena Stepien" w:id="35" w:date="2021-04-09T17:25:23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provide a title for this subsection, preferably different than the chapter name. Pages "Developer Guidelines" through "" will be part of this subsection.</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8B" w15:done="0"/>
  <w15:commentEx w15:paraId="0000028C" w15:done="0"/>
  <w15:commentEx w15:paraId="0000028D" w15:done="0"/>
  <w15:commentEx w15:paraId="0000028F" w15:done="0"/>
  <w15:commentEx w15:paraId="00000290" w15:done="0"/>
  <w15:commentEx w15:paraId="00000291" w15:done="0"/>
  <w15:commentEx w15:paraId="00000292" w15:done="0"/>
  <w15:commentEx w15:paraId="00000293" w15:done="0"/>
  <w15:commentEx w15:paraId="00000294" w15:done="0"/>
  <w15:commentEx w15:paraId="00000295" w15:done="0"/>
  <w15:commentEx w15:paraId="00000296" w15:done="0"/>
  <w15:commentEx w15:paraId="00000297" w15:done="0"/>
  <w15:commentEx w15:paraId="00000298" w15:done="0"/>
  <w15:commentEx w15:paraId="00000299" w15:done="0"/>
  <w15:commentEx w15:paraId="0000029A" w15:done="0"/>
  <w15:commentEx w15:paraId="0000029B" w15:done="0"/>
  <w15:commentEx w15:paraId="0000029C" w15:done="0"/>
  <w15:commentEx w15:paraId="0000029D" w15:done="0"/>
  <w15:commentEx w15:paraId="0000029E" w15:done="0"/>
  <w15:commentEx w15:paraId="0000029F" w15:done="0"/>
  <w15:commentEx w15:paraId="000002A0" w15:done="0"/>
  <w15:commentEx w15:paraId="000002A1" w15:done="0"/>
  <w15:commentEx w15:paraId="000002A2" w15:done="0"/>
  <w15:commentEx w15:paraId="000002A5" w15:done="0"/>
  <w15:commentEx w15:paraId="000002A6" w15:paraIdParent="000002A5" w15:done="0"/>
  <w15:commentEx w15:paraId="000002A7" w15:paraIdParent="000002A5" w15:done="0"/>
  <w15:commentEx w15:paraId="000002A8" w15:paraIdParent="000002A5" w15:done="0"/>
  <w15:commentEx w15:paraId="000002A9" w15:paraIdParent="000002A5" w15:done="0"/>
  <w15:commentEx w15:paraId="000002AA" w15:done="0"/>
  <w15:commentEx w15:paraId="000002AB" w15:done="0"/>
  <w15:commentEx w15:paraId="000002AC" w15:done="0"/>
  <w15:commentEx w15:paraId="000002AD" w15:done="0"/>
  <w15:commentEx w15:paraId="000002AE" w15:paraIdParent="000002AD" w15:done="0"/>
  <w15:commentEx w15:paraId="000002AF" w15:done="0"/>
  <w15:commentEx w15:paraId="000002B0" w15:done="0"/>
  <w15:commentEx w15:paraId="000002B1" w15:done="0"/>
  <w15:commentEx w15:paraId="000002B2" w15:done="0"/>
  <w15:commentEx w15:paraId="000002B3" w15:done="0"/>
  <w15:commentEx w15:paraId="000002B4" w15:done="0"/>
  <w15:commentEx w15:paraId="000002B5" w15:done="0"/>
  <w15:commentEx w15:paraId="000002B6" w15:done="0"/>
  <w15:commentEx w15:paraId="000002B7" w15:done="0"/>
  <w15:commentEx w15:paraId="000002B8" w15:done="0"/>
  <w15:commentEx w15:paraId="000002B9" w15:done="0"/>
  <w15:commentEx w15:paraId="000002BA" w15:done="0"/>
  <w15:commentEx w15:paraId="000002BB" w15:done="0"/>
  <w15:commentEx w15:paraId="000002B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shd w:fill="auto" w:val="clear"/>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shd w:fill="auto" w:val="clear"/>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shd w:fill="auto" w:val="clear"/>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6">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color w:val="000000"/>
        <w:shd w:fill="auto" w:val="clea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420" w:hanging="420"/>
      </w:pPr>
      <w:rPr>
        <w:rFonts w:ascii="Noto Sans Symbols" w:cs="Noto Sans Symbols" w:eastAsia="Noto Sans Symbols" w:hAnsi="Noto Sans Symbols"/>
      </w:rPr>
    </w:lvl>
    <w:lvl w:ilvl="1">
      <w:start w:val="1"/>
      <w:numFmt w:val="bullet"/>
      <w:lvlText w:val="o"/>
      <w:lvlJc w:val="left"/>
      <w:pPr>
        <w:ind w:left="840" w:hanging="420"/>
      </w:pPr>
      <w:rPr>
        <w:rFonts w:ascii="Courier New" w:cs="Courier New" w:eastAsia="Courier New" w:hAnsi="Courier New"/>
      </w:rPr>
    </w:lvl>
    <w:lvl w:ilvl="2">
      <w:start w:val="1"/>
      <w:numFmt w:val="bullet"/>
      <w:lvlText w:val="▪"/>
      <w:lvlJc w:val="left"/>
      <w:pPr>
        <w:ind w:left="1260" w:hanging="420"/>
      </w:pPr>
      <w:rPr>
        <w:rFonts w:ascii="Noto Sans Symbols" w:cs="Noto Sans Symbols" w:eastAsia="Noto Sans Symbols" w:hAnsi="Noto Sans Symbols"/>
      </w:rPr>
    </w:lvl>
    <w:lvl w:ilvl="3">
      <w:start w:val="1"/>
      <w:numFmt w:val="bullet"/>
      <w:lvlText w:val="●"/>
      <w:lvlJc w:val="left"/>
      <w:pPr>
        <w:ind w:left="1680" w:hanging="420"/>
      </w:pPr>
      <w:rPr>
        <w:rFonts w:ascii="Noto Sans Symbols" w:cs="Noto Sans Symbols" w:eastAsia="Noto Sans Symbols" w:hAnsi="Noto Sans Symbols"/>
      </w:rPr>
    </w:lvl>
    <w:lvl w:ilvl="4">
      <w:start w:val="1"/>
      <w:numFmt w:val="bullet"/>
      <w:lvlText w:val="o"/>
      <w:lvlJc w:val="left"/>
      <w:pPr>
        <w:ind w:left="2100" w:hanging="420"/>
      </w:pPr>
      <w:rPr>
        <w:rFonts w:ascii="Courier New" w:cs="Courier New" w:eastAsia="Courier New" w:hAnsi="Courier New"/>
      </w:rPr>
    </w:lvl>
    <w:lvl w:ilvl="5">
      <w:start w:val="1"/>
      <w:numFmt w:val="bullet"/>
      <w:lvlText w:val="▪"/>
      <w:lvlJc w:val="left"/>
      <w:pPr>
        <w:ind w:left="2520" w:hanging="420"/>
      </w:pPr>
      <w:rPr>
        <w:rFonts w:ascii="Noto Sans Symbols" w:cs="Noto Sans Symbols" w:eastAsia="Noto Sans Symbols" w:hAnsi="Noto Sans Symbols"/>
      </w:rPr>
    </w:lvl>
    <w:lvl w:ilvl="6">
      <w:start w:val="1"/>
      <w:numFmt w:val="bullet"/>
      <w:lvlText w:val="●"/>
      <w:lvlJc w:val="left"/>
      <w:pPr>
        <w:ind w:left="2940" w:hanging="420"/>
      </w:pPr>
      <w:rPr>
        <w:rFonts w:ascii="Noto Sans Symbols" w:cs="Noto Sans Symbols" w:eastAsia="Noto Sans Symbols" w:hAnsi="Noto Sans Symbols"/>
      </w:rPr>
    </w:lvl>
    <w:lvl w:ilvl="7">
      <w:start w:val="1"/>
      <w:numFmt w:val="bullet"/>
      <w:lvlText w:val="o"/>
      <w:lvlJc w:val="left"/>
      <w:pPr>
        <w:ind w:left="3360" w:hanging="420"/>
      </w:pPr>
      <w:rPr>
        <w:rFonts w:ascii="Courier New" w:cs="Courier New" w:eastAsia="Courier New" w:hAnsi="Courier New"/>
      </w:rPr>
    </w:lvl>
    <w:lvl w:ilvl="8">
      <w:start w:val="1"/>
      <w:numFmt w:val="bullet"/>
      <w:lvlText w:val="▪"/>
      <w:lvlJc w:val="left"/>
      <w:pPr>
        <w:ind w:left="3780" w:hanging="42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shd w:fill="auto" w:val="clea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shd w:fill="auto" w:val="clea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Courier New" w:cs="Courier New" w:eastAsia="Courier New" w:hAnsi="Courier New"/>
        <w:shd w:fill="auto" w:val="clea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060E4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060E4A"/>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Pr>
      <w:color w:val="0563c1" w:themeColor="hyperlink"/>
      <w:u w:val="single"/>
    </w:rPr>
  </w:style>
  <w:style w:type="paragraph" w:styleId="ListParagraph">
    <w:name w:val="List Paragraph"/>
    <w:basedOn w:val="Normal"/>
    <w:uiPriority w:val="34"/>
    <w:qFormat w:val="1"/>
    <w:pPr>
      <w:ind w:left="720"/>
      <w:contextualSpacing w:val="1"/>
    </w:pPr>
  </w:style>
  <w:style w:type="table" w:styleId="TableGrid">
    <w:name w:val="Table Grid"/>
    <w:basedOn w:val="TableNormal"/>
    <w:uiPriority w:val="59"/>
    <w:rsid w:val="00FB4123"/>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sid w:val="007540CE"/>
    <w:rPr>
      <w:b w:val="1"/>
      <w:bCs w:val="1"/>
    </w:rPr>
  </w:style>
  <w:style w:type="character" w:styleId="CommentSubjectChar" w:customStyle="1">
    <w:name w:val="Comment Subject Char"/>
    <w:basedOn w:val="CommentTextChar"/>
    <w:link w:val="CommentSubject"/>
    <w:uiPriority w:val="99"/>
    <w:semiHidden w:val="1"/>
    <w:rsid w:val="007540CE"/>
    <w:rPr>
      <w:b w:val="1"/>
      <w:bCs w:val="1"/>
      <w:sz w:val="20"/>
      <w:szCs w:val="20"/>
    </w:rPr>
  </w:style>
  <w:style w:type="paragraph" w:styleId="Revision">
    <w:name w:val="Revision"/>
    <w:hidden w:val="1"/>
    <w:uiPriority w:val="99"/>
    <w:semiHidden w:val="1"/>
    <w:rsid w:val="006C2479"/>
    <w:pPr>
      <w:spacing w:after="0" w:line="240" w:lineRule="auto"/>
    </w:pPr>
  </w:style>
  <w:style w:type="paragraph" w:styleId="NormalWeb">
    <w:name w:val="Normal (Web)"/>
    <w:basedOn w:val="Normal"/>
    <w:uiPriority w:val="99"/>
    <w:semiHidden w:val="1"/>
    <w:unhideWhenUsed w:val="1"/>
    <w:rsid w:val="005B3986"/>
    <w:pPr>
      <w:spacing w:after="100" w:afterAutospacing="1" w:before="100" w:beforeAutospacing="1" w:line="240" w:lineRule="auto"/>
    </w:pPr>
    <w:rPr>
      <w:rFonts w:ascii="Times New Roman" w:cs="Times New Roman" w:eastAsia="Times New Roman" w:hAnsi="Times New Roman"/>
      <w:sz w:val="24"/>
      <w:szCs w:val="24"/>
      <w:lang w:eastAsia="ja-JP"/>
    </w:rPr>
  </w:style>
  <w:style w:type="table" w:styleId="TableGridLight">
    <w:name w:val="Grid Table Light"/>
    <w:basedOn w:val="TableNormal"/>
    <w:uiPriority w:val="40"/>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Title">
    <w:name w:val="Title"/>
    <w:basedOn w:val="Normal"/>
    <w:next w:val="Normal"/>
    <w:link w:val="TitleChar"/>
    <w:uiPriority w:val="10"/>
    <w:qFormat w:val="1"/>
    <w:rsid w:val="00740D35"/>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40D35"/>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060E4A"/>
    <w:rPr>
      <w:rFonts w:asciiTheme="majorHAnsi" w:cstheme="majorBidi" w:eastAsiaTheme="majorEastAsia" w:hAnsiTheme="majorHAnsi"/>
      <w:color w:val="2f5496" w:themeColor="accent1" w:themeShade="0000BF"/>
      <w:sz w:val="32"/>
      <w:szCs w:val="32"/>
    </w:rPr>
  </w:style>
  <w:style w:type="character" w:styleId="Heading2Char" w:customStyle="1">
    <w:name w:val="Heading 2 Char"/>
    <w:basedOn w:val="DefaultParagraphFont"/>
    <w:link w:val="Heading2"/>
    <w:uiPriority w:val="9"/>
    <w:rsid w:val="00060E4A"/>
    <w:rPr>
      <w:rFonts w:asciiTheme="majorHAnsi" w:cstheme="majorBidi" w:eastAsiaTheme="majorEastAsia" w:hAnsiTheme="majorHAnsi"/>
      <w:color w:val="2f5496" w:themeColor="accent1" w:themeShade="0000BF"/>
      <w:sz w:val="26"/>
      <w:szCs w:val="2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16.png"/><Relationship Id="rId21" Type="http://schemas.openxmlformats.org/officeDocument/2006/relationships/image" Target="media/image6.png"/><Relationship Id="rId24" Type="http://schemas.openxmlformats.org/officeDocument/2006/relationships/image" Target="media/image10.png"/><Relationship Id="rId23"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4.png"/><Relationship Id="rId26" Type="http://schemas.openxmlformats.org/officeDocument/2006/relationships/image" Target="media/image9.png"/><Relationship Id="rId25" Type="http://schemas.openxmlformats.org/officeDocument/2006/relationships/image" Target="media/image19.png"/><Relationship Id="rId28" Type="http://schemas.openxmlformats.org/officeDocument/2006/relationships/hyperlink" Target="https://lists.openchainproject.org/g/main" TargetMode="External"/><Relationship Id="rId27" Type="http://schemas.openxmlformats.org/officeDocument/2006/relationships/image" Target="media/image1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s://github.com/OpenChain-Project/Reference-Material" TargetMode="External"/><Relationship Id="rId7" Type="http://schemas.openxmlformats.org/officeDocument/2006/relationships/customXml" Target="../customXML/item1.xml"/><Relationship Id="rId8" Type="http://schemas.microsoft.com/office/2011/relationships/commentsExtended" Target="commentsExtended.xml"/><Relationship Id="rId30" Type="http://schemas.openxmlformats.org/officeDocument/2006/relationships/hyperlink" Target="https://training.linuxfoundation.org/?s=Open+source&amp;filter=training" TargetMode="External"/><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2.png"/><Relationship Id="rId17" Type="http://schemas.openxmlformats.org/officeDocument/2006/relationships/image" Target="media/image17.png"/><Relationship Id="rId16" Type="http://schemas.openxmlformats.org/officeDocument/2006/relationships/image" Target="media/image5.png"/><Relationship Id="rId19" Type="http://schemas.openxmlformats.org/officeDocument/2006/relationships/image" Target="media/image13.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2x+3feVd5VDkRn0Q2Fd3flCqqlg==">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2021-03-23T05:53:00.0000000Z</dcterms:created>
  <dc:creator>Shane Coughlan</dc:creator>
</cp:coreProperties>
</file>